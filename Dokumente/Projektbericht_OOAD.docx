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2BEE" w14:textId="77777777" w:rsidR="005A7F59" w:rsidRPr="00C6000C" w:rsidRDefault="00A57FE0" w:rsidP="00CE10BE">
      <w:pPr>
        <w:tabs>
          <w:tab w:val="left" w:pos="4536"/>
        </w:tabs>
        <w:jc w:val="center"/>
        <w:rPr>
          <w:rFonts w:cs="Arial"/>
        </w:rPr>
      </w:pPr>
      <w:r w:rsidRPr="00C6000C">
        <w:rPr>
          <w:rFonts w:cs="Arial"/>
          <w:noProof/>
        </w:rPr>
        <w:drawing>
          <wp:inline distT="0" distB="0" distL="0" distR="0" wp14:anchorId="4925B319" wp14:editId="4654A817">
            <wp:extent cx="5367990" cy="1475117"/>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9316" b="20630"/>
                    <a:stretch/>
                  </pic:blipFill>
                  <pic:spPr bwMode="auto">
                    <a:xfrm>
                      <a:off x="0" y="0"/>
                      <a:ext cx="5400040" cy="1483924"/>
                    </a:xfrm>
                    <a:prstGeom prst="rect">
                      <a:avLst/>
                    </a:prstGeom>
                    <a:ln>
                      <a:noFill/>
                    </a:ln>
                    <a:extLst>
                      <a:ext uri="{53640926-AAD7-44D8-BBD7-CCE9431645EC}">
                        <a14:shadowObscured xmlns:a14="http://schemas.microsoft.com/office/drawing/2010/main"/>
                      </a:ext>
                    </a:extLst>
                  </pic:spPr>
                </pic:pic>
              </a:graphicData>
            </a:graphic>
          </wp:inline>
        </w:drawing>
      </w:r>
    </w:p>
    <w:p w14:paraId="03B824CD" w14:textId="77777777" w:rsidR="00A57FE0" w:rsidRPr="00C6000C" w:rsidRDefault="00A57FE0" w:rsidP="00CE10BE">
      <w:pPr>
        <w:tabs>
          <w:tab w:val="left" w:pos="4536"/>
        </w:tabs>
        <w:jc w:val="center"/>
        <w:rPr>
          <w:rFonts w:cs="Arial"/>
        </w:rPr>
      </w:pPr>
    </w:p>
    <w:p w14:paraId="20D353A6" w14:textId="166E3064" w:rsidR="00A576F3" w:rsidRPr="00C6000C" w:rsidRDefault="008E5EBA" w:rsidP="00B85173">
      <w:pPr>
        <w:jc w:val="center"/>
        <w:rPr>
          <w:rFonts w:cs="Arial"/>
        </w:rPr>
      </w:pPr>
      <w:r w:rsidRPr="00C6000C">
        <w:rPr>
          <w:rFonts w:cs="Arial"/>
        </w:rPr>
        <w:t xml:space="preserve">Fakultät </w:t>
      </w:r>
      <w:r w:rsidR="00195060" w:rsidRPr="00C6000C">
        <w:rPr>
          <w:rFonts w:cs="Arial"/>
        </w:rPr>
        <w:t>Ingenieurwissenschaften und Informatik</w:t>
      </w:r>
      <w:r w:rsidR="00494072" w:rsidRPr="00C6000C">
        <w:rPr>
          <w:rFonts w:cs="Arial"/>
        </w:rPr>
        <w:br/>
      </w:r>
      <w:r w:rsidRPr="00C6000C">
        <w:rPr>
          <w:rFonts w:cs="Arial"/>
        </w:rPr>
        <w:t xml:space="preserve">Studiengang </w:t>
      </w:r>
      <w:r w:rsidR="00195060" w:rsidRPr="00C6000C">
        <w:rPr>
          <w:rFonts w:cs="Arial"/>
        </w:rPr>
        <w:t>Medieninformatik</w:t>
      </w:r>
    </w:p>
    <w:p w14:paraId="3AC75829" w14:textId="6AE78BA5" w:rsidR="004B7759" w:rsidRPr="00C6000C" w:rsidRDefault="005B4D00" w:rsidP="00B85173">
      <w:pPr>
        <w:jc w:val="center"/>
        <w:rPr>
          <w:rFonts w:cs="Arial"/>
        </w:rPr>
      </w:pPr>
      <w:r w:rsidRPr="00C6000C">
        <w:rPr>
          <w:rFonts w:cs="Arial"/>
        </w:rPr>
        <w:t xml:space="preserve">Modul </w:t>
      </w:r>
      <w:del w:id="0" w:author="Autor">
        <w:r w:rsidR="00930245" w:rsidDel="00AC2392">
          <w:rPr>
            <w:rFonts w:cs="Arial"/>
          </w:rPr>
          <w:delText>Computergrafik</w:delText>
        </w:r>
      </w:del>
      <w:ins w:id="1" w:author="Autor">
        <w:r w:rsidR="00AC2392">
          <w:rPr>
            <w:rFonts w:cs="Arial"/>
          </w:rPr>
          <w:t>Objektorientierte Analyse</w:t>
        </w:r>
        <w:r w:rsidR="00AC2392">
          <w:rPr>
            <w:rFonts w:cs="Arial"/>
          </w:rPr>
          <w:br/>
          <w:t>und Design</w:t>
        </w:r>
      </w:ins>
    </w:p>
    <w:p w14:paraId="25B96D45" w14:textId="55C49B35" w:rsidR="00A576F3" w:rsidRPr="00C6000C" w:rsidRDefault="00A576F3" w:rsidP="00B85173">
      <w:pPr>
        <w:jc w:val="center"/>
        <w:rPr>
          <w:rFonts w:cs="Arial"/>
        </w:rPr>
      </w:pPr>
    </w:p>
    <w:p w14:paraId="72831332" w14:textId="77777777" w:rsidR="00782EF2" w:rsidRPr="00C6000C" w:rsidRDefault="00782EF2" w:rsidP="00B85173">
      <w:pPr>
        <w:jc w:val="center"/>
        <w:rPr>
          <w:rFonts w:cs="Arial"/>
        </w:rPr>
      </w:pPr>
    </w:p>
    <w:p w14:paraId="3C14696B" w14:textId="2F827D27" w:rsidR="008E5EBA" w:rsidRPr="00C6000C" w:rsidRDefault="00930245" w:rsidP="00B85173">
      <w:pPr>
        <w:jc w:val="center"/>
        <w:rPr>
          <w:rFonts w:cs="Arial"/>
          <w:b/>
        </w:rPr>
      </w:pPr>
      <w:r>
        <w:rPr>
          <w:rFonts w:cs="Arial"/>
          <w:b/>
        </w:rPr>
        <w:t>Projektbericht</w:t>
      </w:r>
    </w:p>
    <w:p w14:paraId="761D0DDA" w14:textId="6F1782F1" w:rsidR="004B7759" w:rsidRPr="00C6000C" w:rsidRDefault="004B7759" w:rsidP="00B85173">
      <w:pPr>
        <w:jc w:val="center"/>
        <w:rPr>
          <w:rFonts w:cs="Arial"/>
        </w:rPr>
      </w:pPr>
    </w:p>
    <w:p w14:paraId="22A8E3CF" w14:textId="08E784F0" w:rsidR="00396571" w:rsidRPr="00C6000C" w:rsidRDefault="007D28EE" w:rsidP="00930245">
      <w:pPr>
        <w:jc w:val="center"/>
        <w:rPr>
          <w:rFonts w:cs="Arial"/>
          <w:b/>
        </w:rPr>
      </w:pPr>
      <w:r w:rsidRPr="00C6000C">
        <w:rPr>
          <w:rFonts w:cs="Arial"/>
          <w:b/>
        </w:rPr>
        <w:br/>
      </w:r>
      <w:r w:rsidR="00930245">
        <w:rPr>
          <w:rFonts w:cs="Arial"/>
          <w:b/>
        </w:rPr>
        <w:t>Projekt</w:t>
      </w:r>
      <w:ins w:id="2" w:author="Autor">
        <w:r w:rsidR="00D948F9">
          <w:rPr>
            <w:rFonts w:cs="Arial"/>
            <w:b/>
          </w:rPr>
          <w:t>name</w:t>
        </w:r>
      </w:ins>
      <w:del w:id="3" w:author="Autor">
        <w:r w:rsidR="00930245" w:rsidDel="00D948F9">
          <w:rPr>
            <w:rFonts w:cs="Arial"/>
            <w:b/>
          </w:rPr>
          <w:delText xml:space="preserve"> 2: Modellierung und Interaktion in OpenGL</w:delText>
        </w:r>
      </w:del>
    </w:p>
    <w:p w14:paraId="57A1B3ED" w14:textId="77777777" w:rsidR="00782EF2" w:rsidRPr="00C6000C" w:rsidRDefault="00782EF2" w:rsidP="008E5EBA">
      <w:pPr>
        <w:jc w:val="center"/>
        <w:rPr>
          <w:rFonts w:cs="Arial"/>
        </w:rPr>
      </w:pPr>
    </w:p>
    <w:p w14:paraId="165C5437" w14:textId="77777777" w:rsidR="00782EF2" w:rsidRPr="00C6000C" w:rsidRDefault="00782EF2" w:rsidP="008E5EBA">
      <w:pPr>
        <w:jc w:val="center"/>
        <w:rPr>
          <w:rFonts w:cs="Arial"/>
        </w:rPr>
      </w:pPr>
    </w:p>
    <w:p w14:paraId="433646C3" w14:textId="77777777" w:rsidR="005B4D00" w:rsidRPr="00C6000C" w:rsidRDefault="005B4D00" w:rsidP="008E5EBA">
      <w:pPr>
        <w:jc w:val="center"/>
        <w:rPr>
          <w:rFonts w:cs="Arial"/>
        </w:rPr>
      </w:pPr>
    </w:p>
    <w:p w14:paraId="612ACC75" w14:textId="1BC919EF" w:rsidR="00454055" w:rsidRPr="00C6000C" w:rsidRDefault="007D28EE" w:rsidP="008A1D3B">
      <w:pPr>
        <w:jc w:val="left"/>
        <w:rPr>
          <w:rFonts w:cs="Arial"/>
        </w:rPr>
      </w:pPr>
      <w:r w:rsidRPr="00C6000C">
        <w:rPr>
          <w:rFonts w:cs="Arial"/>
        </w:rPr>
        <w:t>Winter</w:t>
      </w:r>
      <w:ins w:id="4" w:author="Autor">
        <w:r w:rsidR="00AC2392">
          <w:rPr>
            <w:rFonts w:cs="Arial"/>
          </w:rPr>
          <w:t>semester</w:t>
        </w:r>
      </w:ins>
      <w:del w:id="5" w:author="Autor">
        <w:r w:rsidRPr="00C6000C" w:rsidDel="00AC2392">
          <w:rPr>
            <w:rFonts w:cs="Arial"/>
          </w:rPr>
          <w:delText xml:space="preserve">- oder </w:delText>
        </w:r>
        <w:r w:rsidR="00A576F3" w:rsidRPr="00C6000C" w:rsidDel="00AC2392">
          <w:rPr>
            <w:rFonts w:cs="Arial"/>
          </w:rPr>
          <w:delText>Sommer</w:delText>
        </w:r>
        <w:r w:rsidR="008E5EBA" w:rsidRPr="00C6000C" w:rsidDel="00AC2392">
          <w:rPr>
            <w:rFonts w:cs="Arial"/>
          </w:rPr>
          <w:delText>semester</w:delText>
        </w:r>
      </w:del>
      <w:r w:rsidR="008E5EBA" w:rsidRPr="00C6000C">
        <w:rPr>
          <w:rFonts w:cs="Arial"/>
        </w:rPr>
        <w:t xml:space="preserve"> </w:t>
      </w:r>
      <w:r w:rsidR="00454055">
        <w:rPr>
          <w:rFonts w:cs="Arial"/>
        </w:rPr>
        <w:t>2021</w:t>
      </w:r>
      <w:ins w:id="6" w:author="Autor">
        <w:r w:rsidR="00AC2392">
          <w:rPr>
            <w:rFonts w:cs="Arial"/>
          </w:rPr>
          <w:t>/22</w:t>
        </w:r>
      </w:ins>
    </w:p>
    <w:p w14:paraId="195FB8FE" w14:textId="06FD2A59" w:rsidR="008E5EBA" w:rsidRPr="00C6000C" w:rsidRDefault="00440BD8" w:rsidP="008A1D3B">
      <w:pPr>
        <w:jc w:val="left"/>
        <w:rPr>
          <w:rFonts w:cs="Arial"/>
        </w:rPr>
      </w:pPr>
      <w:r w:rsidRPr="00C6000C">
        <w:rPr>
          <w:rFonts w:cs="Arial"/>
        </w:rPr>
        <w:t>Dozent:</w:t>
      </w:r>
      <w:r w:rsidR="00494072" w:rsidRPr="00C6000C">
        <w:rPr>
          <w:rFonts w:cs="Arial"/>
        </w:rPr>
        <w:br/>
      </w:r>
      <w:del w:id="7" w:author="Autor">
        <w:r w:rsidR="00930245" w:rsidDel="00AC2392">
          <w:rPr>
            <w:rFonts w:cs="Arial"/>
          </w:rPr>
          <w:delText>Pr. Dr. Jürgen Kampmann</w:delText>
        </w:r>
      </w:del>
      <w:ins w:id="8" w:author="Autor">
        <w:r w:rsidR="00AC2392">
          <w:rPr>
            <w:rFonts w:cs="Arial"/>
          </w:rPr>
          <w:t>Pr. Dr. Stephan Kleuker</w:t>
        </w:r>
      </w:ins>
    </w:p>
    <w:p w14:paraId="64FC0160" w14:textId="0246FC01" w:rsidR="00A40335" w:rsidRPr="00C6000C" w:rsidRDefault="00A63185" w:rsidP="00A528C8">
      <w:pPr>
        <w:tabs>
          <w:tab w:val="left" w:pos="2835"/>
        </w:tabs>
        <w:rPr>
          <w:rFonts w:cs="Arial"/>
        </w:rPr>
      </w:pPr>
      <w:r w:rsidRPr="00C6000C">
        <w:rPr>
          <w:rFonts w:cs="Arial"/>
        </w:rPr>
        <w:t>Verfasserin:</w:t>
      </w:r>
      <w:r w:rsidR="00494072" w:rsidRPr="00C6000C">
        <w:rPr>
          <w:rFonts w:cs="Arial"/>
        </w:rPr>
        <w:br/>
      </w:r>
      <w:del w:id="9" w:author="Autor">
        <w:r w:rsidR="00930245" w:rsidDel="00AC2392">
          <w:rPr>
            <w:rFonts w:cs="Arial"/>
          </w:rPr>
          <w:delText>Christoph Hüsemann, Mehmet Ali Cam</w:delText>
        </w:r>
      </w:del>
      <w:ins w:id="10" w:author="Autor">
        <w:r w:rsidR="00AC2392">
          <w:rPr>
            <w:rFonts w:cs="Arial"/>
          </w:rPr>
          <w:t>Alexander Führs, Daniel Graf und Christoph Hüsemann</w:t>
        </w:r>
      </w:ins>
    </w:p>
    <w:p w14:paraId="19267E43" w14:textId="7A468D3C" w:rsidR="00A40335" w:rsidRPr="00C6000C" w:rsidRDefault="00A63185" w:rsidP="00C967EB">
      <w:pPr>
        <w:tabs>
          <w:tab w:val="left" w:pos="2835"/>
        </w:tabs>
        <w:rPr>
          <w:rFonts w:cs="Arial"/>
        </w:rPr>
      </w:pPr>
      <w:r w:rsidRPr="00C6000C">
        <w:rPr>
          <w:rFonts w:cs="Arial"/>
        </w:rPr>
        <w:t>Matrikelnummer:</w:t>
      </w:r>
      <w:r w:rsidR="00494072" w:rsidRPr="00C6000C">
        <w:rPr>
          <w:rFonts w:cs="Arial"/>
        </w:rPr>
        <w:br/>
      </w:r>
      <w:r w:rsidR="00930245">
        <w:rPr>
          <w:rFonts w:cs="Arial"/>
        </w:rPr>
        <w:t>919369, 908397</w:t>
      </w:r>
    </w:p>
    <w:p w14:paraId="245F8419" w14:textId="1696CCB5" w:rsidR="00C967EB" w:rsidRPr="00C6000C" w:rsidRDefault="00A40335" w:rsidP="00E45556">
      <w:pPr>
        <w:jc w:val="left"/>
        <w:rPr>
          <w:rFonts w:cs="Arial"/>
        </w:rPr>
        <w:sectPr w:rsidR="00C967EB" w:rsidRPr="00C6000C" w:rsidSect="00D610A2">
          <w:headerReference w:type="default" r:id="rId9"/>
          <w:footerReference w:type="default" r:id="rId10"/>
          <w:type w:val="evenPage"/>
          <w:pgSz w:w="11906" w:h="16838"/>
          <w:pgMar w:top="1701" w:right="1701" w:bottom="1701" w:left="1701" w:header="709" w:footer="709" w:gutter="0"/>
          <w:pgNumType w:start="1"/>
          <w:cols w:space="708"/>
          <w:titlePg/>
          <w:docGrid w:linePitch="360"/>
        </w:sectPr>
      </w:pPr>
      <w:r w:rsidRPr="00C6000C">
        <w:rPr>
          <w:rFonts w:cs="Arial"/>
        </w:rPr>
        <w:t>Datum der Abgabe:</w:t>
      </w:r>
      <w:r w:rsidR="000C704C" w:rsidRPr="00C6000C">
        <w:rPr>
          <w:rFonts w:cs="Arial"/>
        </w:rPr>
        <w:t xml:space="preserve"> </w:t>
      </w:r>
      <w:r w:rsidR="00494072" w:rsidRPr="00C6000C">
        <w:rPr>
          <w:rFonts w:cs="Arial"/>
        </w:rPr>
        <w:br/>
      </w:r>
      <w:del w:id="11" w:author="Autor">
        <w:r w:rsidR="00930245" w:rsidDel="00AC2392">
          <w:rPr>
            <w:rFonts w:cs="Arial"/>
          </w:rPr>
          <w:delText>13.09.2021</w:delText>
        </w:r>
      </w:del>
      <w:ins w:id="12" w:author="Autor">
        <w:r w:rsidR="00AC2392">
          <w:rPr>
            <w:rFonts w:cs="Arial"/>
          </w:rPr>
          <w:t>17.2.2022</w:t>
        </w:r>
      </w:ins>
    </w:p>
    <w:p w14:paraId="7F5B6C19" w14:textId="5AFC8863" w:rsidR="00A40335" w:rsidRPr="00C6000C" w:rsidRDefault="008F501A" w:rsidP="00283D60">
      <w:pPr>
        <w:pStyle w:val="berschrift4"/>
        <w:rPr>
          <w:rFonts w:cs="Arial"/>
        </w:rPr>
      </w:pPr>
      <w:r w:rsidRPr="00C6000C">
        <w:rPr>
          <w:rFonts w:cs="Arial"/>
        </w:rPr>
        <w:lastRenderedPageBreak/>
        <w:t xml:space="preserve">I. </w:t>
      </w:r>
      <w:r w:rsidR="00A7017C" w:rsidRPr="00C6000C">
        <w:rPr>
          <w:rFonts w:cs="Arial"/>
        </w:rPr>
        <w:t>Inhaltsverzeichnis</w:t>
      </w:r>
    </w:p>
    <w:p w14:paraId="1CC3A646" w14:textId="2B45C589" w:rsidR="00AC2392" w:rsidRDefault="00964AD8">
      <w:pPr>
        <w:pStyle w:val="Verzeichnis1"/>
        <w:tabs>
          <w:tab w:val="right" w:leader="dot" w:pos="8494"/>
        </w:tabs>
        <w:rPr>
          <w:ins w:id="13" w:author="Autor"/>
          <w:rFonts w:asciiTheme="minorHAnsi" w:eastAsiaTheme="minorEastAsia" w:hAnsiTheme="minorHAnsi"/>
          <w:noProof/>
          <w:lang w:eastAsia="de-DE"/>
        </w:rPr>
      </w:pPr>
      <w:r w:rsidRPr="00C6000C">
        <w:rPr>
          <w:rFonts w:cs="Arial"/>
        </w:rPr>
        <w:fldChar w:fldCharType="begin"/>
      </w:r>
      <w:r w:rsidRPr="00C6000C">
        <w:rPr>
          <w:rFonts w:cs="Arial"/>
        </w:rPr>
        <w:instrText xml:space="preserve"> TOC \o "1-3" \h \z </w:instrText>
      </w:r>
      <w:r w:rsidRPr="00C6000C">
        <w:rPr>
          <w:rFonts w:cs="Arial"/>
        </w:rPr>
        <w:fldChar w:fldCharType="separate"/>
      </w:r>
      <w:ins w:id="14" w:author="Autor">
        <w:r w:rsidR="00AC2392" w:rsidRPr="006A0E5C">
          <w:rPr>
            <w:rStyle w:val="Hyperlink"/>
            <w:noProof/>
          </w:rPr>
          <w:fldChar w:fldCharType="begin"/>
        </w:r>
        <w:r w:rsidR="00AC2392" w:rsidRPr="006A0E5C">
          <w:rPr>
            <w:rStyle w:val="Hyperlink"/>
            <w:noProof/>
          </w:rPr>
          <w:instrText xml:space="preserve"> </w:instrText>
        </w:r>
        <w:r w:rsidR="00AC2392">
          <w:rPr>
            <w:noProof/>
          </w:rPr>
          <w:instrText>HYPERLINK \l "_Toc95144205"</w:instrText>
        </w:r>
        <w:r w:rsidR="00AC2392" w:rsidRPr="006A0E5C">
          <w:rPr>
            <w:rStyle w:val="Hyperlink"/>
            <w:noProof/>
          </w:rPr>
          <w:instrText xml:space="preserve"> </w:instrText>
        </w:r>
        <w:r w:rsidR="00AC2392" w:rsidRPr="006A0E5C">
          <w:rPr>
            <w:rStyle w:val="Hyperlink"/>
            <w:noProof/>
          </w:rPr>
        </w:r>
        <w:r w:rsidR="00AC2392" w:rsidRPr="006A0E5C">
          <w:rPr>
            <w:rStyle w:val="Hyperlink"/>
            <w:noProof/>
          </w:rPr>
          <w:fldChar w:fldCharType="separate"/>
        </w:r>
        <w:r w:rsidR="00AC2392" w:rsidRPr="006A0E5C">
          <w:rPr>
            <w:rStyle w:val="Hyperlink"/>
            <w:rFonts w:cs="Arial"/>
            <w:noProof/>
          </w:rPr>
          <w:t>1</w:t>
        </w:r>
        <w:r w:rsidR="00AC2392">
          <w:rPr>
            <w:rFonts w:asciiTheme="minorHAnsi" w:eastAsiaTheme="minorEastAsia" w:hAnsiTheme="minorHAnsi"/>
            <w:noProof/>
            <w:lang w:eastAsia="de-DE"/>
          </w:rPr>
          <w:tab/>
        </w:r>
        <w:r w:rsidR="00AC2392" w:rsidRPr="006A0E5C">
          <w:rPr>
            <w:rStyle w:val="Hyperlink"/>
            <w:rFonts w:cs="Arial"/>
            <w:noProof/>
          </w:rPr>
          <w:t>Einführung</w:t>
        </w:r>
        <w:r w:rsidR="00AC2392">
          <w:rPr>
            <w:noProof/>
            <w:webHidden/>
          </w:rPr>
          <w:tab/>
        </w:r>
        <w:r w:rsidR="00AC2392">
          <w:rPr>
            <w:noProof/>
            <w:webHidden/>
          </w:rPr>
          <w:fldChar w:fldCharType="begin"/>
        </w:r>
        <w:r w:rsidR="00AC2392">
          <w:rPr>
            <w:noProof/>
            <w:webHidden/>
          </w:rPr>
          <w:instrText xml:space="preserve"> PAGEREF _Toc95144205 \h </w:instrText>
        </w:r>
        <w:r w:rsidR="00AC2392">
          <w:rPr>
            <w:noProof/>
            <w:webHidden/>
          </w:rPr>
        </w:r>
      </w:ins>
      <w:r w:rsidR="00AC2392">
        <w:rPr>
          <w:noProof/>
          <w:webHidden/>
        </w:rPr>
        <w:fldChar w:fldCharType="separate"/>
      </w:r>
      <w:ins w:id="15" w:author="Autor">
        <w:r w:rsidR="00AC2392">
          <w:rPr>
            <w:noProof/>
            <w:webHidden/>
          </w:rPr>
          <w:t>3</w:t>
        </w:r>
        <w:r w:rsidR="00AC2392">
          <w:rPr>
            <w:noProof/>
            <w:webHidden/>
          </w:rPr>
          <w:fldChar w:fldCharType="end"/>
        </w:r>
        <w:r w:rsidR="00AC2392" w:rsidRPr="006A0E5C">
          <w:rPr>
            <w:rStyle w:val="Hyperlink"/>
            <w:noProof/>
          </w:rPr>
          <w:fldChar w:fldCharType="end"/>
        </w:r>
      </w:ins>
    </w:p>
    <w:p w14:paraId="00E192FD" w14:textId="18CE9264" w:rsidR="00A6783D" w:rsidDel="00AC2392" w:rsidRDefault="00A6783D">
      <w:pPr>
        <w:pStyle w:val="Verzeichnis1"/>
        <w:tabs>
          <w:tab w:val="right" w:leader="dot" w:pos="8494"/>
        </w:tabs>
        <w:rPr>
          <w:del w:id="16" w:author="Autor"/>
          <w:rFonts w:asciiTheme="minorHAnsi" w:eastAsiaTheme="minorEastAsia" w:hAnsiTheme="minorHAnsi"/>
          <w:noProof/>
          <w:lang w:eastAsia="de-DE"/>
        </w:rPr>
      </w:pPr>
      <w:del w:id="17" w:author="Autor">
        <w:r w:rsidRPr="003C6A2D" w:rsidDel="00AC2392">
          <w:rPr>
            <w:rFonts w:cs="Arial"/>
            <w:noProof/>
            <w:rPrChange w:id="18" w:author="Autor">
              <w:rPr>
                <w:rStyle w:val="Hyperlink"/>
                <w:rFonts w:cs="Arial"/>
                <w:noProof/>
              </w:rPr>
            </w:rPrChange>
          </w:rPr>
          <w:delText>1</w:delText>
        </w:r>
        <w:r w:rsidDel="00AC2392">
          <w:rPr>
            <w:rFonts w:asciiTheme="minorHAnsi" w:eastAsiaTheme="minorEastAsia" w:hAnsiTheme="minorHAnsi"/>
            <w:noProof/>
            <w:lang w:eastAsia="de-DE"/>
          </w:rPr>
          <w:tab/>
        </w:r>
        <w:r w:rsidRPr="003C6A2D" w:rsidDel="00AC2392">
          <w:rPr>
            <w:rFonts w:cs="Arial"/>
            <w:noProof/>
            <w:rPrChange w:id="19" w:author="Autor">
              <w:rPr>
                <w:rStyle w:val="Hyperlink"/>
                <w:rFonts w:cs="Arial"/>
                <w:noProof/>
              </w:rPr>
            </w:rPrChange>
          </w:rPr>
          <w:delText>Einführung</w:delText>
        </w:r>
        <w:r w:rsidDel="00AC2392">
          <w:rPr>
            <w:noProof/>
            <w:webHidden/>
          </w:rPr>
          <w:tab/>
        </w:r>
        <w:r w:rsidR="00AD14F0" w:rsidDel="00AC2392">
          <w:rPr>
            <w:noProof/>
            <w:webHidden/>
          </w:rPr>
          <w:delText>3</w:delText>
        </w:r>
      </w:del>
    </w:p>
    <w:p w14:paraId="68D0B180" w14:textId="4CED211E" w:rsidR="00A6783D" w:rsidDel="00AC2392" w:rsidRDefault="00A6783D">
      <w:pPr>
        <w:pStyle w:val="Verzeichnis1"/>
        <w:tabs>
          <w:tab w:val="right" w:leader="dot" w:pos="8494"/>
        </w:tabs>
        <w:rPr>
          <w:del w:id="20" w:author="Autor"/>
          <w:rFonts w:asciiTheme="minorHAnsi" w:eastAsiaTheme="minorEastAsia" w:hAnsiTheme="minorHAnsi"/>
          <w:noProof/>
          <w:lang w:eastAsia="de-DE"/>
        </w:rPr>
      </w:pPr>
      <w:del w:id="21" w:author="Autor">
        <w:r w:rsidRPr="003C6A2D" w:rsidDel="00AC2392">
          <w:rPr>
            <w:noProof/>
            <w:rPrChange w:id="22" w:author="Autor">
              <w:rPr>
                <w:rStyle w:val="Hyperlink"/>
                <w:noProof/>
              </w:rPr>
            </w:rPrChange>
          </w:rPr>
          <w:delText>2</w:delText>
        </w:r>
        <w:r w:rsidDel="00AC2392">
          <w:rPr>
            <w:rFonts w:asciiTheme="minorHAnsi" w:eastAsiaTheme="minorEastAsia" w:hAnsiTheme="minorHAnsi"/>
            <w:noProof/>
            <w:lang w:eastAsia="de-DE"/>
          </w:rPr>
          <w:tab/>
        </w:r>
        <w:r w:rsidRPr="003C6A2D" w:rsidDel="00AC2392">
          <w:rPr>
            <w:noProof/>
            <w:rPrChange w:id="23" w:author="Autor">
              <w:rPr>
                <w:rStyle w:val="Hyperlink"/>
                <w:noProof/>
              </w:rPr>
            </w:rPrChange>
          </w:rPr>
          <w:delText>Theoretischer Hintergrund zur Lösung der Aufgabe mit OpenGL</w:delText>
        </w:r>
        <w:r w:rsidDel="00AC2392">
          <w:rPr>
            <w:noProof/>
            <w:webHidden/>
          </w:rPr>
          <w:tab/>
        </w:r>
        <w:r w:rsidR="00AD14F0" w:rsidDel="00AC2392">
          <w:rPr>
            <w:noProof/>
            <w:webHidden/>
          </w:rPr>
          <w:delText>3</w:delText>
        </w:r>
      </w:del>
    </w:p>
    <w:p w14:paraId="2936612E" w14:textId="637B7083" w:rsidR="00A6783D" w:rsidDel="00AC2392" w:rsidRDefault="00A6783D">
      <w:pPr>
        <w:pStyle w:val="Verzeichnis2"/>
        <w:tabs>
          <w:tab w:val="left" w:pos="880"/>
          <w:tab w:val="right" w:leader="dot" w:pos="8494"/>
        </w:tabs>
        <w:rPr>
          <w:del w:id="24" w:author="Autor"/>
          <w:rFonts w:asciiTheme="minorHAnsi" w:eastAsiaTheme="minorEastAsia" w:hAnsiTheme="minorHAnsi"/>
          <w:noProof/>
          <w:lang w:eastAsia="de-DE"/>
        </w:rPr>
      </w:pPr>
      <w:del w:id="25" w:author="Autor">
        <w:r w:rsidRPr="003C6A2D" w:rsidDel="00AC2392">
          <w:rPr>
            <w:noProof/>
            <w:lang w:val="en-US"/>
            <w14:scene3d>
              <w14:camera w14:prst="orthographicFront"/>
              <w14:lightRig w14:rig="threePt" w14:dir="t">
                <w14:rot w14:lat="0" w14:lon="0" w14:rev="0"/>
              </w14:lightRig>
            </w14:scene3d>
            <w:rPrChange w:id="26" w:author="Autor">
              <w:rPr>
                <w:rStyle w:val="Hyperlink"/>
                <w:noProof/>
                <w:lang w:val="en-US"/>
                <w14:scene3d>
                  <w14:camera w14:prst="orthographicFront"/>
                  <w14:lightRig w14:rig="threePt" w14:dir="t">
                    <w14:rot w14:lat="0" w14:lon="0" w14:rev="0"/>
                  </w14:lightRig>
                </w14:scene3d>
              </w:rPr>
            </w:rPrChange>
          </w:rPr>
          <w:delText>2.1</w:delText>
        </w:r>
        <w:r w:rsidDel="00AC2392">
          <w:rPr>
            <w:rFonts w:asciiTheme="minorHAnsi" w:eastAsiaTheme="minorEastAsia" w:hAnsiTheme="minorHAnsi"/>
            <w:noProof/>
            <w:lang w:eastAsia="de-DE"/>
          </w:rPr>
          <w:tab/>
        </w:r>
        <w:r w:rsidRPr="003C6A2D" w:rsidDel="00AC2392">
          <w:rPr>
            <w:noProof/>
            <w:lang w:val="en-US"/>
            <w:rPrChange w:id="27" w:author="Autor">
              <w:rPr>
                <w:rStyle w:val="Hyperlink"/>
                <w:noProof/>
                <w:lang w:val="en-US"/>
              </w:rPr>
            </w:rPrChange>
          </w:rPr>
          <w:delText>Vertex Buffer Objects und Vertex Array Objects</w:delText>
        </w:r>
        <w:r w:rsidDel="00AC2392">
          <w:rPr>
            <w:noProof/>
            <w:webHidden/>
          </w:rPr>
          <w:tab/>
        </w:r>
        <w:r w:rsidR="00AD14F0" w:rsidDel="00AC2392">
          <w:rPr>
            <w:noProof/>
            <w:webHidden/>
          </w:rPr>
          <w:delText>4</w:delText>
        </w:r>
      </w:del>
    </w:p>
    <w:p w14:paraId="263AF34F" w14:textId="6EC8FEF4" w:rsidR="00A6783D" w:rsidDel="00AC2392" w:rsidRDefault="00A6783D">
      <w:pPr>
        <w:pStyle w:val="Verzeichnis2"/>
        <w:tabs>
          <w:tab w:val="left" w:pos="880"/>
          <w:tab w:val="right" w:leader="dot" w:pos="8494"/>
        </w:tabs>
        <w:rPr>
          <w:del w:id="28" w:author="Autor"/>
          <w:rFonts w:asciiTheme="minorHAnsi" w:eastAsiaTheme="minorEastAsia" w:hAnsiTheme="minorHAnsi"/>
          <w:noProof/>
          <w:lang w:eastAsia="de-DE"/>
        </w:rPr>
      </w:pPr>
      <w:del w:id="29" w:author="Autor">
        <w:r w:rsidRPr="003C6A2D" w:rsidDel="00AC2392">
          <w:rPr>
            <w:noProof/>
            <w14:scene3d>
              <w14:camera w14:prst="orthographicFront"/>
              <w14:lightRig w14:rig="threePt" w14:dir="t">
                <w14:rot w14:lat="0" w14:lon="0" w14:rev="0"/>
              </w14:lightRig>
            </w14:scene3d>
            <w:rPrChange w:id="30" w:author="Autor">
              <w:rPr>
                <w:rStyle w:val="Hyperlink"/>
                <w:noProof/>
                <w14:scene3d>
                  <w14:camera w14:prst="orthographicFront"/>
                  <w14:lightRig w14:rig="threePt" w14:dir="t">
                    <w14:rot w14:lat="0" w14:lon="0" w14:rev="0"/>
                  </w14:lightRig>
                </w14:scene3d>
              </w:rPr>
            </w:rPrChange>
          </w:rPr>
          <w:delText>2.2</w:delText>
        </w:r>
        <w:r w:rsidDel="00AC2392">
          <w:rPr>
            <w:rFonts w:asciiTheme="minorHAnsi" w:eastAsiaTheme="minorEastAsia" w:hAnsiTheme="minorHAnsi"/>
            <w:noProof/>
            <w:lang w:eastAsia="de-DE"/>
          </w:rPr>
          <w:tab/>
        </w:r>
        <w:r w:rsidRPr="003C6A2D" w:rsidDel="00AC2392">
          <w:rPr>
            <w:noProof/>
            <w:rPrChange w:id="31" w:author="Autor">
              <w:rPr>
                <w:rStyle w:val="Hyperlink"/>
                <w:noProof/>
              </w:rPr>
            </w:rPrChange>
          </w:rPr>
          <w:delText>Vertex Shader und Fragment Shader</w:delText>
        </w:r>
        <w:r w:rsidDel="00AC2392">
          <w:rPr>
            <w:noProof/>
            <w:webHidden/>
          </w:rPr>
          <w:tab/>
        </w:r>
        <w:r w:rsidR="00AD14F0" w:rsidDel="00AC2392">
          <w:rPr>
            <w:noProof/>
            <w:webHidden/>
          </w:rPr>
          <w:delText>4</w:delText>
        </w:r>
      </w:del>
    </w:p>
    <w:p w14:paraId="3E94F01F" w14:textId="7B71CC21" w:rsidR="00A6783D" w:rsidDel="00AC2392" w:rsidRDefault="00A6783D">
      <w:pPr>
        <w:pStyle w:val="Verzeichnis2"/>
        <w:tabs>
          <w:tab w:val="left" w:pos="880"/>
          <w:tab w:val="right" w:leader="dot" w:pos="8494"/>
        </w:tabs>
        <w:rPr>
          <w:del w:id="32" w:author="Autor"/>
          <w:rFonts w:asciiTheme="minorHAnsi" w:eastAsiaTheme="minorEastAsia" w:hAnsiTheme="minorHAnsi"/>
          <w:noProof/>
          <w:lang w:eastAsia="de-DE"/>
        </w:rPr>
      </w:pPr>
      <w:del w:id="33" w:author="Autor">
        <w:r w:rsidRPr="003C6A2D" w:rsidDel="00AC2392">
          <w:rPr>
            <w:noProof/>
            <w14:scene3d>
              <w14:camera w14:prst="orthographicFront"/>
              <w14:lightRig w14:rig="threePt" w14:dir="t">
                <w14:rot w14:lat="0" w14:lon="0" w14:rev="0"/>
              </w14:lightRig>
            </w14:scene3d>
            <w:rPrChange w:id="34" w:author="Autor">
              <w:rPr>
                <w:rStyle w:val="Hyperlink"/>
                <w:noProof/>
                <w14:scene3d>
                  <w14:camera w14:prst="orthographicFront"/>
                  <w14:lightRig w14:rig="threePt" w14:dir="t">
                    <w14:rot w14:lat="0" w14:lon="0" w14:rev="0"/>
                  </w14:lightRig>
                </w14:scene3d>
              </w:rPr>
            </w:rPrChange>
          </w:rPr>
          <w:delText>2.3</w:delText>
        </w:r>
        <w:r w:rsidDel="00AC2392">
          <w:rPr>
            <w:rFonts w:asciiTheme="minorHAnsi" w:eastAsiaTheme="minorEastAsia" w:hAnsiTheme="minorHAnsi"/>
            <w:noProof/>
            <w:lang w:eastAsia="de-DE"/>
          </w:rPr>
          <w:tab/>
        </w:r>
        <w:r w:rsidRPr="003C6A2D" w:rsidDel="00AC2392">
          <w:rPr>
            <w:noProof/>
            <w:rPrChange w:id="35" w:author="Autor">
              <w:rPr>
                <w:rStyle w:val="Hyperlink"/>
                <w:noProof/>
              </w:rPr>
            </w:rPrChange>
          </w:rPr>
          <w:delText>Transformationspipeline</w:delText>
        </w:r>
        <w:r w:rsidDel="00AC2392">
          <w:rPr>
            <w:noProof/>
            <w:webHidden/>
          </w:rPr>
          <w:tab/>
        </w:r>
        <w:r w:rsidR="00AD14F0" w:rsidDel="00AC2392">
          <w:rPr>
            <w:noProof/>
            <w:webHidden/>
          </w:rPr>
          <w:delText>5</w:delText>
        </w:r>
      </w:del>
    </w:p>
    <w:p w14:paraId="72CCA79B" w14:textId="3738331D" w:rsidR="00A6783D" w:rsidDel="00AC2392" w:rsidRDefault="00A6783D">
      <w:pPr>
        <w:pStyle w:val="Verzeichnis1"/>
        <w:tabs>
          <w:tab w:val="right" w:leader="dot" w:pos="8494"/>
        </w:tabs>
        <w:rPr>
          <w:del w:id="36" w:author="Autor"/>
          <w:rFonts w:asciiTheme="minorHAnsi" w:eastAsiaTheme="minorEastAsia" w:hAnsiTheme="minorHAnsi"/>
          <w:noProof/>
          <w:lang w:eastAsia="de-DE"/>
        </w:rPr>
      </w:pPr>
      <w:del w:id="37" w:author="Autor">
        <w:r w:rsidRPr="003C6A2D" w:rsidDel="00AC2392">
          <w:rPr>
            <w:noProof/>
            <w:rPrChange w:id="38" w:author="Autor">
              <w:rPr>
                <w:rStyle w:val="Hyperlink"/>
                <w:noProof/>
              </w:rPr>
            </w:rPrChange>
          </w:rPr>
          <w:delText>3</w:delText>
        </w:r>
        <w:r w:rsidDel="00AC2392">
          <w:rPr>
            <w:rFonts w:asciiTheme="minorHAnsi" w:eastAsiaTheme="minorEastAsia" w:hAnsiTheme="minorHAnsi"/>
            <w:noProof/>
            <w:lang w:eastAsia="de-DE"/>
          </w:rPr>
          <w:tab/>
        </w:r>
        <w:r w:rsidRPr="003C6A2D" w:rsidDel="00AC2392">
          <w:rPr>
            <w:noProof/>
            <w:rPrChange w:id="39" w:author="Autor">
              <w:rPr>
                <w:rStyle w:val="Hyperlink"/>
                <w:noProof/>
              </w:rPr>
            </w:rPrChange>
          </w:rPr>
          <w:delText>Darstellung der Idee für das Projekt und der dabei bearbeiteten Aufgabe</w:delText>
        </w:r>
        <w:r w:rsidDel="00AC2392">
          <w:rPr>
            <w:noProof/>
            <w:webHidden/>
          </w:rPr>
          <w:tab/>
        </w:r>
        <w:r w:rsidR="00AD14F0" w:rsidDel="00AC2392">
          <w:rPr>
            <w:noProof/>
            <w:webHidden/>
          </w:rPr>
          <w:delText>6</w:delText>
        </w:r>
      </w:del>
    </w:p>
    <w:p w14:paraId="3046D70D" w14:textId="0952BDE5" w:rsidR="00A6783D" w:rsidDel="00AC2392" w:rsidRDefault="00A6783D">
      <w:pPr>
        <w:pStyle w:val="Verzeichnis1"/>
        <w:tabs>
          <w:tab w:val="right" w:leader="dot" w:pos="8494"/>
        </w:tabs>
        <w:rPr>
          <w:del w:id="40" w:author="Autor"/>
          <w:rFonts w:asciiTheme="minorHAnsi" w:eastAsiaTheme="minorEastAsia" w:hAnsiTheme="minorHAnsi"/>
          <w:noProof/>
          <w:lang w:eastAsia="de-DE"/>
        </w:rPr>
      </w:pPr>
      <w:del w:id="41" w:author="Autor">
        <w:r w:rsidRPr="003C6A2D" w:rsidDel="00AC2392">
          <w:rPr>
            <w:noProof/>
            <w:rPrChange w:id="42" w:author="Autor">
              <w:rPr>
                <w:rStyle w:val="Hyperlink"/>
                <w:noProof/>
              </w:rPr>
            </w:rPrChange>
          </w:rPr>
          <w:delText>4</w:delText>
        </w:r>
        <w:r w:rsidDel="00AC2392">
          <w:rPr>
            <w:rFonts w:asciiTheme="minorHAnsi" w:eastAsiaTheme="minorEastAsia" w:hAnsiTheme="minorHAnsi"/>
            <w:noProof/>
            <w:lang w:eastAsia="de-DE"/>
          </w:rPr>
          <w:tab/>
        </w:r>
        <w:r w:rsidRPr="003C6A2D" w:rsidDel="00AC2392">
          <w:rPr>
            <w:noProof/>
            <w:rPrChange w:id="43" w:author="Autor">
              <w:rPr>
                <w:rStyle w:val="Hyperlink"/>
                <w:noProof/>
              </w:rPr>
            </w:rPrChange>
          </w:rPr>
          <w:delText>Modellieren und Interaktion in OpenGL</w:delText>
        </w:r>
        <w:r w:rsidDel="00AC2392">
          <w:rPr>
            <w:noProof/>
            <w:webHidden/>
          </w:rPr>
          <w:tab/>
        </w:r>
        <w:r w:rsidR="00AD14F0" w:rsidDel="00AC2392">
          <w:rPr>
            <w:noProof/>
            <w:webHidden/>
          </w:rPr>
          <w:delText>6</w:delText>
        </w:r>
      </w:del>
    </w:p>
    <w:p w14:paraId="28B4DD60" w14:textId="4C965A77" w:rsidR="00A6783D" w:rsidDel="00AC2392" w:rsidRDefault="00A6783D">
      <w:pPr>
        <w:pStyle w:val="Verzeichnis1"/>
        <w:tabs>
          <w:tab w:val="right" w:leader="dot" w:pos="8494"/>
        </w:tabs>
        <w:rPr>
          <w:del w:id="44" w:author="Autor"/>
          <w:rFonts w:asciiTheme="minorHAnsi" w:eastAsiaTheme="minorEastAsia" w:hAnsiTheme="minorHAnsi"/>
          <w:noProof/>
          <w:lang w:eastAsia="de-DE"/>
        </w:rPr>
      </w:pPr>
      <w:del w:id="45" w:author="Autor">
        <w:r w:rsidRPr="003C6A2D" w:rsidDel="00AC2392">
          <w:rPr>
            <w:rFonts w:cs="Arial"/>
            <w:noProof/>
            <w:rPrChange w:id="46" w:author="Autor">
              <w:rPr>
                <w:rStyle w:val="Hyperlink"/>
                <w:rFonts w:cs="Arial"/>
                <w:noProof/>
              </w:rPr>
            </w:rPrChange>
          </w:rPr>
          <w:delText>5</w:delText>
        </w:r>
        <w:r w:rsidDel="00AC2392">
          <w:rPr>
            <w:rFonts w:asciiTheme="minorHAnsi" w:eastAsiaTheme="minorEastAsia" w:hAnsiTheme="minorHAnsi"/>
            <w:noProof/>
            <w:lang w:eastAsia="de-DE"/>
          </w:rPr>
          <w:tab/>
        </w:r>
        <w:r w:rsidRPr="003C6A2D" w:rsidDel="00AC2392">
          <w:rPr>
            <w:rFonts w:cs="Arial"/>
            <w:noProof/>
            <w:rPrChange w:id="47" w:author="Autor">
              <w:rPr>
                <w:rStyle w:val="Hyperlink"/>
                <w:rFonts w:cs="Arial"/>
                <w:noProof/>
              </w:rPr>
            </w:rPrChange>
          </w:rPr>
          <w:delText>Modellerstellung</w:delText>
        </w:r>
        <w:r w:rsidDel="00AC2392">
          <w:rPr>
            <w:noProof/>
            <w:webHidden/>
          </w:rPr>
          <w:tab/>
        </w:r>
        <w:r w:rsidR="00AD14F0" w:rsidDel="00AC2392">
          <w:rPr>
            <w:noProof/>
            <w:webHidden/>
          </w:rPr>
          <w:delText>7</w:delText>
        </w:r>
      </w:del>
    </w:p>
    <w:p w14:paraId="3D9D6293" w14:textId="6AD6D9C9" w:rsidR="00A6783D" w:rsidDel="00AC2392" w:rsidRDefault="00A6783D">
      <w:pPr>
        <w:pStyle w:val="Verzeichnis1"/>
        <w:tabs>
          <w:tab w:val="right" w:leader="dot" w:pos="8494"/>
        </w:tabs>
        <w:rPr>
          <w:del w:id="48" w:author="Autor"/>
          <w:rFonts w:asciiTheme="minorHAnsi" w:eastAsiaTheme="minorEastAsia" w:hAnsiTheme="minorHAnsi"/>
          <w:noProof/>
          <w:lang w:eastAsia="de-DE"/>
        </w:rPr>
      </w:pPr>
      <w:del w:id="49" w:author="Autor">
        <w:r w:rsidRPr="003C6A2D" w:rsidDel="00AC2392">
          <w:rPr>
            <w:noProof/>
            <w:rPrChange w:id="50" w:author="Autor">
              <w:rPr>
                <w:rStyle w:val="Hyperlink"/>
                <w:noProof/>
              </w:rPr>
            </w:rPrChange>
          </w:rPr>
          <w:delText>6</w:delText>
        </w:r>
        <w:r w:rsidDel="00AC2392">
          <w:rPr>
            <w:rFonts w:asciiTheme="minorHAnsi" w:eastAsiaTheme="minorEastAsia" w:hAnsiTheme="minorHAnsi"/>
            <w:noProof/>
            <w:lang w:eastAsia="de-DE"/>
          </w:rPr>
          <w:tab/>
        </w:r>
        <w:r w:rsidRPr="003C6A2D" w:rsidDel="00AC2392">
          <w:rPr>
            <w:noProof/>
            <w:rPrChange w:id="51" w:author="Autor">
              <w:rPr>
                <w:rStyle w:val="Hyperlink"/>
                <w:noProof/>
              </w:rPr>
            </w:rPrChange>
          </w:rPr>
          <w:delText>Beschreibung der Funktion anhand des Quellcodes</w:delText>
        </w:r>
        <w:r w:rsidDel="00AC2392">
          <w:rPr>
            <w:noProof/>
            <w:webHidden/>
          </w:rPr>
          <w:tab/>
        </w:r>
        <w:r w:rsidR="00AD14F0" w:rsidDel="00AC2392">
          <w:rPr>
            <w:noProof/>
            <w:webHidden/>
          </w:rPr>
          <w:delText>8</w:delText>
        </w:r>
      </w:del>
    </w:p>
    <w:p w14:paraId="59DB6BCE" w14:textId="14061C0F" w:rsidR="00A6783D" w:rsidDel="00AC2392" w:rsidRDefault="00A6783D">
      <w:pPr>
        <w:pStyle w:val="Verzeichnis1"/>
        <w:tabs>
          <w:tab w:val="right" w:leader="dot" w:pos="8494"/>
        </w:tabs>
        <w:rPr>
          <w:del w:id="52" w:author="Autor"/>
          <w:rFonts w:asciiTheme="minorHAnsi" w:eastAsiaTheme="minorEastAsia" w:hAnsiTheme="minorHAnsi"/>
          <w:noProof/>
          <w:lang w:eastAsia="de-DE"/>
        </w:rPr>
      </w:pPr>
      <w:del w:id="53" w:author="Autor">
        <w:r w:rsidRPr="003C6A2D" w:rsidDel="00AC2392">
          <w:rPr>
            <w:noProof/>
            <w:rPrChange w:id="54" w:author="Autor">
              <w:rPr>
                <w:rStyle w:val="Hyperlink"/>
                <w:noProof/>
              </w:rPr>
            </w:rPrChange>
          </w:rPr>
          <w:delText>7</w:delText>
        </w:r>
        <w:r w:rsidDel="00AC2392">
          <w:rPr>
            <w:rFonts w:asciiTheme="minorHAnsi" w:eastAsiaTheme="minorEastAsia" w:hAnsiTheme="minorHAnsi"/>
            <w:noProof/>
            <w:lang w:eastAsia="de-DE"/>
          </w:rPr>
          <w:tab/>
        </w:r>
        <w:r w:rsidRPr="003C6A2D" w:rsidDel="00AC2392">
          <w:rPr>
            <w:noProof/>
            <w:rPrChange w:id="55" w:author="Autor">
              <w:rPr>
                <w:rStyle w:val="Hyperlink"/>
                <w:noProof/>
              </w:rPr>
            </w:rPrChange>
          </w:rPr>
          <w:delText>Fazit</w:delText>
        </w:r>
        <w:r w:rsidDel="00AC2392">
          <w:rPr>
            <w:noProof/>
            <w:webHidden/>
          </w:rPr>
          <w:tab/>
        </w:r>
        <w:r w:rsidR="00AD14F0" w:rsidDel="00AC2392">
          <w:rPr>
            <w:noProof/>
            <w:webHidden/>
          </w:rPr>
          <w:delText>19</w:delText>
        </w:r>
      </w:del>
    </w:p>
    <w:p w14:paraId="402CD081" w14:textId="51C3A5D6" w:rsidR="005B4D00" w:rsidRPr="00C6000C" w:rsidRDefault="00964AD8" w:rsidP="00A7017C">
      <w:pPr>
        <w:rPr>
          <w:rFonts w:cs="Arial"/>
        </w:rPr>
        <w:sectPr w:rsidR="005B4D00" w:rsidRPr="00C6000C" w:rsidSect="00D610A2">
          <w:headerReference w:type="default" r:id="rId11"/>
          <w:footerReference w:type="default" r:id="rId12"/>
          <w:type w:val="evenPage"/>
          <w:pgSz w:w="11906" w:h="16838"/>
          <w:pgMar w:top="1701" w:right="1701" w:bottom="1701" w:left="1701" w:header="709" w:footer="709" w:gutter="0"/>
          <w:pgNumType w:fmt="upperRoman" w:start="1"/>
          <w:cols w:space="708"/>
          <w:docGrid w:linePitch="360"/>
        </w:sectPr>
      </w:pPr>
      <w:r w:rsidRPr="00C6000C">
        <w:rPr>
          <w:rFonts w:cs="Arial"/>
        </w:rPr>
        <w:fldChar w:fldCharType="end"/>
      </w:r>
      <w:r w:rsidR="00C23FF1" w:rsidRPr="00C6000C">
        <w:rPr>
          <w:rFonts w:cs="Arial"/>
        </w:rPr>
        <w:br w:type="page"/>
      </w:r>
    </w:p>
    <w:p w14:paraId="5760FD10" w14:textId="791777B3" w:rsidR="00C92005" w:rsidRDefault="006608D5" w:rsidP="00396571">
      <w:pPr>
        <w:pStyle w:val="berschrift1"/>
        <w:rPr>
          <w:rFonts w:cs="Arial"/>
        </w:rPr>
      </w:pPr>
      <w:bookmarkStart w:id="56" w:name="_Toc95144205"/>
      <w:r>
        <w:rPr>
          <w:rFonts w:cs="Arial"/>
        </w:rPr>
        <w:lastRenderedPageBreak/>
        <w:t>Einführung</w:t>
      </w:r>
      <w:bookmarkEnd w:id="56"/>
    </w:p>
    <w:p w14:paraId="1457F3B5" w14:textId="3ED8222A" w:rsidR="00EF1F6C" w:rsidRPr="003C6A2D" w:rsidDel="003907F6" w:rsidRDefault="00EF1F6C" w:rsidP="00EF1F6C">
      <w:pPr>
        <w:rPr>
          <w:del w:id="57" w:author="Autor"/>
          <w:sz w:val="24"/>
          <w:szCs w:val="24"/>
          <w:rPrChange w:id="58" w:author="Autor">
            <w:rPr>
              <w:del w:id="59" w:author="Autor"/>
            </w:rPr>
          </w:rPrChange>
        </w:rPr>
      </w:pPr>
      <w:del w:id="60" w:author="Autor">
        <w:r w:rsidRPr="003C6A2D" w:rsidDel="003907F6">
          <w:rPr>
            <w:sz w:val="24"/>
            <w:szCs w:val="24"/>
            <w:rPrChange w:id="61" w:author="Autor">
              <w:rPr/>
            </w:rPrChange>
          </w:rPr>
          <w:delText xml:space="preserve">In unserem Projekt werden mithilfe der Grafikbibliothek OpenGL die zwei Spieleklassiker Mühle und ein einfaches Schiebepuzzle in 3D modelliert und teilweise spielbar gemacht. Dazu benutzen wir die Programmiersprache Python. </w:delText>
        </w:r>
      </w:del>
    </w:p>
    <w:p w14:paraId="38FEC94C" w14:textId="38874F0A" w:rsidR="00B74616" w:rsidRPr="003C6A2D" w:rsidRDefault="00B74616" w:rsidP="00B74616">
      <w:pPr>
        <w:rPr>
          <w:sz w:val="24"/>
          <w:szCs w:val="24"/>
          <w:rPrChange w:id="62" w:author="Autor">
            <w:rPr/>
          </w:rPrChange>
        </w:rPr>
      </w:pPr>
      <w:del w:id="63" w:author="Autor">
        <w:r w:rsidRPr="003C6A2D" w:rsidDel="003907F6">
          <w:rPr>
            <w:sz w:val="24"/>
            <w:szCs w:val="24"/>
            <w:rPrChange w:id="64" w:author="Autor">
              <w:rPr/>
            </w:rPrChange>
          </w:rPr>
          <w:delText>Python ist eine universelle, üblicherweise interpretierte, höhere Programmiersprache. Sie hat den Anspruch, einen gut lesbaren, knappen Programmierstil zu fördern. Für die 3D Darstellung und Modellierung wurde in diesem Projekt zusätzlich OpenGL genutzt. OpenGL ist eine Spezifikation einer plattform- und programmiersprachenübergreifenden Programmierschnittstelle zur Entwicklung von 2D- und 3D-Computergrafikanwendungen. Der OpenGL-Standard beschreibt etwa 250 Befehl, die die Darstellung komplexer 3D-Szenen in Echtzeit erlaubt. Die Aufgabe des Projektes ist es zwei Spiele Klassiker in einer Beweglichen 3D Szene darzustellen, zusätzlich müssen einige Elemente in der Darstellung beweglich und interagier bar sein. Das erste Spiel „Mühle“ besitzt nur wenige unterschiedliche Elemente. Zu diesen Elementen zählt: Das Spielfeld mit der entsprechenden Textur und die Spielfigur mit der passenden Textur. Das zweite Spiel „Schiebepuzzle“ hat besitzt ebenfalls zwei unterschiedliche Elemente, jedoch hat dieses Spiel wesentlich mehr unterschiedliche Texturen, dazu gehören: Das Spielfeld mit passender Textur und die einzelnen Schiebesteine mit den nummerierten Texturen von 1-15. Der Schwerpunkt dieser Aufgabe ist es die unterschiedlichen Elemente bei der Programmierung aufeinander abzustimmen und bei der Interaktion die gewünschten Bewegungen zu er ziehen.</w:delText>
        </w:r>
      </w:del>
      <w:ins w:id="65" w:author="Autor">
        <w:r w:rsidR="003907F6">
          <w:rPr>
            <w:sz w:val="24"/>
            <w:szCs w:val="24"/>
          </w:rPr>
          <w:t>In unserem Projekt</w:t>
        </w:r>
        <w:r w:rsidR="00D948F9">
          <w:rPr>
            <w:sz w:val="24"/>
            <w:szCs w:val="24"/>
          </w:rPr>
          <w:t xml:space="preserve"> erstellen wir mithilfe von Netty und AngularJS eine Website, bei der sich Nutzer anmelden</w:t>
        </w:r>
        <w:r w:rsidR="00330241">
          <w:rPr>
            <w:sz w:val="24"/>
            <w:szCs w:val="24"/>
          </w:rPr>
          <w:t xml:space="preserve"> bzw. zuvor registrieren kann. Angemeldet kann er entweder alleine oder mit andren Nutzern über eine Zeichenfläche mit verschiedensten Werkzeugen malen.</w:t>
        </w:r>
      </w:ins>
    </w:p>
    <w:p w14:paraId="64A5309D" w14:textId="3915C1AE" w:rsidR="00B3745E" w:rsidRDefault="00E40AF3" w:rsidP="00992D89">
      <w:r>
        <w:t xml:space="preserve"> </w:t>
      </w:r>
    </w:p>
    <w:sectPr w:rsidR="00B3745E" w:rsidSect="00DD1A85">
      <w:footerReference w:type="default" r:id="rId1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F5A1C" w14:textId="77777777" w:rsidR="003B6BE4" w:rsidRDefault="003B6BE4" w:rsidP="00BA1924">
      <w:pPr>
        <w:spacing w:line="240" w:lineRule="auto"/>
      </w:pPr>
      <w:r>
        <w:separator/>
      </w:r>
    </w:p>
  </w:endnote>
  <w:endnote w:type="continuationSeparator" w:id="0">
    <w:p w14:paraId="36E2C83E" w14:textId="77777777" w:rsidR="003B6BE4" w:rsidRDefault="003B6BE4" w:rsidP="00BA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nkGothITC Bk BT">
    <w:altName w:val="Segoe Script"/>
    <w:charset w:val="00"/>
    <w:family w:val="swiss"/>
    <w:pitch w:val="variable"/>
    <w:sig w:usb0="00000003"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9F3D" w14:textId="77777777" w:rsidR="0070711E" w:rsidRDefault="0070711E" w:rsidP="00CC7E3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596130"/>
      <w:docPartObj>
        <w:docPartGallery w:val="Page Numbers (Bottom of Page)"/>
        <w:docPartUnique/>
      </w:docPartObj>
    </w:sdtPr>
    <w:sdtEndPr/>
    <w:sdtContent>
      <w:p w14:paraId="19865325" w14:textId="60E3F03D" w:rsidR="0070711E" w:rsidRDefault="0070711E" w:rsidP="008327AB">
        <w:pPr>
          <w:pStyle w:val="Fuzeile"/>
          <w:jc w:val="center"/>
        </w:pPr>
        <w:r>
          <w:fldChar w:fldCharType="begin"/>
        </w:r>
        <w:r>
          <w:instrText>PAGE   \* MERGEFORMAT</w:instrText>
        </w:r>
        <w:r>
          <w:fldChar w:fldCharType="separate"/>
        </w:r>
        <w:r>
          <w:rPr>
            <w:noProof/>
          </w:rPr>
          <w:t>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306472"/>
      <w:docPartObj>
        <w:docPartGallery w:val="Page Numbers (Bottom of Page)"/>
        <w:docPartUnique/>
      </w:docPartObj>
    </w:sdtPr>
    <w:sdtEndPr/>
    <w:sdtContent>
      <w:p w14:paraId="1D3D8164" w14:textId="1DFC81DC" w:rsidR="0070711E" w:rsidRDefault="003D61A0" w:rsidP="00135B33">
        <w:pPr>
          <w:pStyle w:val="Fuzeile"/>
          <w:jc w:val="center"/>
        </w:pPr>
        <w:r>
          <w:fldChar w:fldCharType="begin"/>
        </w:r>
        <w:r>
          <w:instrText>PAGE   \* MERGEFORMAT</w:instrText>
        </w:r>
        <w: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0A59" w14:textId="77777777" w:rsidR="003B6BE4" w:rsidRDefault="003B6BE4" w:rsidP="00BA1924">
      <w:pPr>
        <w:spacing w:line="240" w:lineRule="auto"/>
      </w:pPr>
      <w:r>
        <w:separator/>
      </w:r>
    </w:p>
  </w:footnote>
  <w:footnote w:type="continuationSeparator" w:id="0">
    <w:p w14:paraId="01397155" w14:textId="77777777" w:rsidR="003B6BE4" w:rsidRDefault="003B6BE4" w:rsidP="00BA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094402"/>
      <w:docPartObj>
        <w:docPartGallery w:val="Page Numbers (Top of Page)"/>
        <w:docPartUnique/>
      </w:docPartObj>
    </w:sdtPr>
    <w:sdtEndPr/>
    <w:sdtContent>
      <w:p w14:paraId="69CDFA1D" w14:textId="77777777" w:rsidR="0070711E" w:rsidRDefault="0070711E" w:rsidP="004B7759">
        <w:pPr>
          <w:pStyle w:val="Kopfzeile"/>
          <w:jc w:val="center"/>
        </w:pPr>
        <w:r>
          <w:fldChar w:fldCharType="begin"/>
        </w:r>
        <w:r>
          <w:instrText>PAGE   \* MERGEFORMAT</w:instrText>
        </w:r>
        <w:r>
          <w:fldChar w:fldCharType="separate"/>
        </w:r>
        <w:r>
          <w:rPr>
            <w:noProof/>
          </w:rPr>
          <w:t>3</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E013" w14:textId="77777777" w:rsidR="0070711E" w:rsidRDefault="0070711E" w:rsidP="00036CDB">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D5001"/>
    <w:multiLevelType w:val="multilevel"/>
    <w:tmpl w:val="D9F67126"/>
    <w:lvl w:ilvl="0">
      <w:start w:val="1"/>
      <w:numFmt w:val="decimal"/>
      <w:pStyle w:val="berschrift1"/>
      <w:lvlText w:val="%1"/>
      <w:lvlJc w:val="left"/>
      <w:pPr>
        <w:ind w:left="4402" w:hanging="432"/>
      </w:pPr>
    </w:lvl>
    <w:lvl w:ilvl="1">
      <w:start w:val="1"/>
      <w:numFmt w:val="decimal"/>
      <w:pStyle w:val="berschrift2"/>
      <w:lvlText w:val="%1.%2"/>
      <w:lvlJc w:val="left"/>
      <w:pPr>
        <w:ind w:left="553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3698"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BA50411"/>
    <w:multiLevelType w:val="hybridMultilevel"/>
    <w:tmpl w:val="52BA1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C344A8"/>
    <w:multiLevelType w:val="hybridMultilevel"/>
    <w:tmpl w:val="9168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8F475C"/>
    <w:multiLevelType w:val="hybridMultilevel"/>
    <w:tmpl w:val="8C4A9F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removePersonalInformation/>
  <w:removeDateAndTime/>
  <w:trackRevisions/>
  <w:defaultTabStop w:val="709"/>
  <w:autoHyphenation/>
  <w:hyphenationZone w:val="142"/>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0N7SwNDC1MAZCIyUdpeDU4uLM/DyQAqNaAPvqoaksAAAA"/>
  </w:docVars>
  <w:rsids>
    <w:rsidRoot w:val="00F25661"/>
    <w:rsid w:val="00000A7C"/>
    <w:rsid w:val="00000C4D"/>
    <w:rsid w:val="00000CEC"/>
    <w:rsid w:val="00000F9B"/>
    <w:rsid w:val="00001692"/>
    <w:rsid w:val="000025F2"/>
    <w:rsid w:val="00002C2B"/>
    <w:rsid w:val="00003C41"/>
    <w:rsid w:val="00004164"/>
    <w:rsid w:val="00004AD2"/>
    <w:rsid w:val="00004C5D"/>
    <w:rsid w:val="00004EF0"/>
    <w:rsid w:val="00004F1D"/>
    <w:rsid w:val="00006671"/>
    <w:rsid w:val="00006C7B"/>
    <w:rsid w:val="00010094"/>
    <w:rsid w:val="00010C0B"/>
    <w:rsid w:val="00011F3B"/>
    <w:rsid w:val="000128E7"/>
    <w:rsid w:val="00013137"/>
    <w:rsid w:val="00013DA6"/>
    <w:rsid w:val="00014394"/>
    <w:rsid w:val="000144FA"/>
    <w:rsid w:val="000145E1"/>
    <w:rsid w:val="00014677"/>
    <w:rsid w:val="00014813"/>
    <w:rsid w:val="00014CA8"/>
    <w:rsid w:val="00014F4A"/>
    <w:rsid w:val="00015AD0"/>
    <w:rsid w:val="00015B15"/>
    <w:rsid w:val="00015D59"/>
    <w:rsid w:val="000163A4"/>
    <w:rsid w:val="000164B5"/>
    <w:rsid w:val="000164DA"/>
    <w:rsid w:val="00016869"/>
    <w:rsid w:val="00016A94"/>
    <w:rsid w:val="000172F9"/>
    <w:rsid w:val="000203ED"/>
    <w:rsid w:val="000206A6"/>
    <w:rsid w:val="00020D3B"/>
    <w:rsid w:val="00020FE6"/>
    <w:rsid w:val="000210DB"/>
    <w:rsid w:val="0002123D"/>
    <w:rsid w:val="000212FA"/>
    <w:rsid w:val="00022280"/>
    <w:rsid w:val="0002284B"/>
    <w:rsid w:val="0002316F"/>
    <w:rsid w:val="00023475"/>
    <w:rsid w:val="000237CD"/>
    <w:rsid w:val="000239C3"/>
    <w:rsid w:val="00023C20"/>
    <w:rsid w:val="00024413"/>
    <w:rsid w:val="00024B22"/>
    <w:rsid w:val="00024E2D"/>
    <w:rsid w:val="000251F5"/>
    <w:rsid w:val="00026027"/>
    <w:rsid w:val="0002659B"/>
    <w:rsid w:val="000267C4"/>
    <w:rsid w:val="00026899"/>
    <w:rsid w:val="00026CD6"/>
    <w:rsid w:val="0002731D"/>
    <w:rsid w:val="000276D5"/>
    <w:rsid w:val="00027A62"/>
    <w:rsid w:val="00027BDE"/>
    <w:rsid w:val="000321AA"/>
    <w:rsid w:val="0003230F"/>
    <w:rsid w:val="00033069"/>
    <w:rsid w:val="0003317D"/>
    <w:rsid w:val="00033370"/>
    <w:rsid w:val="00033F48"/>
    <w:rsid w:val="00034672"/>
    <w:rsid w:val="0003469E"/>
    <w:rsid w:val="0003579A"/>
    <w:rsid w:val="00035BEE"/>
    <w:rsid w:val="00036674"/>
    <w:rsid w:val="00036CDB"/>
    <w:rsid w:val="00037168"/>
    <w:rsid w:val="00041537"/>
    <w:rsid w:val="000417B5"/>
    <w:rsid w:val="000428EA"/>
    <w:rsid w:val="00042AF9"/>
    <w:rsid w:val="00043F48"/>
    <w:rsid w:val="00044EB7"/>
    <w:rsid w:val="000455CE"/>
    <w:rsid w:val="000456B8"/>
    <w:rsid w:val="000459A6"/>
    <w:rsid w:val="00045A9A"/>
    <w:rsid w:val="000461F8"/>
    <w:rsid w:val="000465E6"/>
    <w:rsid w:val="00047738"/>
    <w:rsid w:val="000479E3"/>
    <w:rsid w:val="00047DFB"/>
    <w:rsid w:val="00051333"/>
    <w:rsid w:val="000530D3"/>
    <w:rsid w:val="00053A97"/>
    <w:rsid w:val="00053B22"/>
    <w:rsid w:val="00054576"/>
    <w:rsid w:val="00054AB0"/>
    <w:rsid w:val="000551FF"/>
    <w:rsid w:val="000557B0"/>
    <w:rsid w:val="00055A9C"/>
    <w:rsid w:val="000564BC"/>
    <w:rsid w:val="00057234"/>
    <w:rsid w:val="000572B0"/>
    <w:rsid w:val="000577AC"/>
    <w:rsid w:val="00061B5A"/>
    <w:rsid w:val="00061C60"/>
    <w:rsid w:val="00061E45"/>
    <w:rsid w:val="00061F6E"/>
    <w:rsid w:val="00061F83"/>
    <w:rsid w:val="00062424"/>
    <w:rsid w:val="000629D5"/>
    <w:rsid w:val="00063448"/>
    <w:rsid w:val="00063453"/>
    <w:rsid w:val="000634FD"/>
    <w:rsid w:val="0006386D"/>
    <w:rsid w:val="000643D7"/>
    <w:rsid w:val="00064460"/>
    <w:rsid w:val="00064BA3"/>
    <w:rsid w:val="000656EB"/>
    <w:rsid w:val="000662D6"/>
    <w:rsid w:val="000664C1"/>
    <w:rsid w:val="000666D9"/>
    <w:rsid w:val="00067DE6"/>
    <w:rsid w:val="00070285"/>
    <w:rsid w:val="000705EA"/>
    <w:rsid w:val="00070681"/>
    <w:rsid w:val="0007093F"/>
    <w:rsid w:val="00071462"/>
    <w:rsid w:val="00072245"/>
    <w:rsid w:val="000728A3"/>
    <w:rsid w:val="000732B4"/>
    <w:rsid w:val="00073700"/>
    <w:rsid w:val="00073CB3"/>
    <w:rsid w:val="00074702"/>
    <w:rsid w:val="00076E94"/>
    <w:rsid w:val="0007799A"/>
    <w:rsid w:val="00077A75"/>
    <w:rsid w:val="00080EA1"/>
    <w:rsid w:val="00082266"/>
    <w:rsid w:val="00083C12"/>
    <w:rsid w:val="00083CA2"/>
    <w:rsid w:val="00083D17"/>
    <w:rsid w:val="000844E0"/>
    <w:rsid w:val="00084559"/>
    <w:rsid w:val="00084ADD"/>
    <w:rsid w:val="00084C65"/>
    <w:rsid w:val="00085071"/>
    <w:rsid w:val="000850E4"/>
    <w:rsid w:val="000852C0"/>
    <w:rsid w:val="00085942"/>
    <w:rsid w:val="00085EEA"/>
    <w:rsid w:val="00086D19"/>
    <w:rsid w:val="00087DC8"/>
    <w:rsid w:val="000901A1"/>
    <w:rsid w:val="00092FA0"/>
    <w:rsid w:val="00093BCD"/>
    <w:rsid w:val="00093EA0"/>
    <w:rsid w:val="00094364"/>
    <w:rsid w:val="00094762"/>
    <w:rsid w:val="000956BB"/>
    <w:rsid w:val="000957CA"/>
    <w:rsid w:val="00095E7B"/>
    <w:rsid w:val="00096ABD"/>
    <w:rsid w:val="0009722A"/>
    <w:rsid w:val="0009754E"/>
    <w:rsid w:val="00097C95"/>
    <w:rsid w:val="000A0391"/>
    <w:rsid w:val="000A19FF"/>
    <w:rsid w:val="000A442D"/>
    <w:rsid w:val="000A469F"/>
    <w:rsid w:val="000A56B5"/>
    <w:rsid w:val="000A64FA"/>
    <w:rsid w:val="000A728C"/>
    <w:rsid w:val="000A75B3"/>
    <w:rsid w:val="000A76F8"/>
    <w:rsid w:val="000B0E4B"/>
    <w:rsid w:val="000B130A"/>
    <w:rsid w:val="000B1383"/>
    <w:rsid w:val="000B156A"/>
    <w:rsid w:val="000B1EF1"/>
    <w:rsid w:val="000B2892"/>
    <w:rsid w:val="000B2C44"/>
    <w:rsid w:val="000B2D9A"/>
    <w:rsid w:val="000B3383"/>
    <w:rsid w:val="000B341B"/>
    <w:rsid w:val="000B3ECE"/>
    <w:rsid w:val="000B4AD4"/>
    <w:rsid w:val="000B5455"/>
    <w:rsid w:val="000B59FC"/>
    <w:rsid w:val="000B6977"/>
    <w:rsid w:val="000B75EA"/>
    <w:rsid w:val="000B7F64"/>
    <w:rsid w:val="000C0045"/>
    <w:rsid w:val="000C0198"/>
    <w:rsid w:val="000C0E8C"/>
    <w:rsid w:val="000C1D89"/>
    <w:rsid w:val="000C212E"/>
    <w:rsid w:val="000C234C"/>
    <w:rsid w:val="000C2D88"/>
    <w:rsid w:val="000C2EC5"/>
    <w:rsid w:val="000C3774"/>
    <w:rsid w:val="000C41D7"/>
    <w:rsid w:val="000C4A69"/>
    <w:rsid w:val="000C53A1"/>
    <w:rsid w:val="000C552F"/>
    <w:rsid w:val="000C60F3"/>
    <w:rsid w:val="000C704C"/>
    <w:rsid w:val="000C75B2"/>
    <w:rsid w:val="000D07AC"/>
    <w:rsid w:val="000D0DCE"/>
    <w:rsid w:val="000D0F2F"/>
    <w:rsid w:val="000D1743"/>
    <w:rsid w:val="000D1A0C"/>
    <w:rsid w:val="000D1CD3"/>
    <w:rsid w:val="000D239E"/>
    <w:rsid w:val="000D30E7"/>
    <w:rsid w:val="000D31F3"/>
    <w:rsid w:val="000D4AEB"/>
    <w:rsid w:val="000D4CC3"/>
    <w:rsid w:val="000D4FEC"/>
    <w:rsid w:val="000D506C"/>
    <w:rsid w:val="000D53B6"/>
    <w:rsid w:val="000D58F6"/>
    <w:rsid w:val="000D5E9E"/>
    <w:rsid w:val="000D64DB"/>
    <w:rsid w:val="000D65F5"/>
    <w:rsid w:val="000D686E"/>
    <w:rsid w:val="000D6EB3"/>
    <w:rsid w:val="000D6F15"/>
    <w:rsid w:val="000D706B"/>
    <w:rsid w:val="000D7BB2"/>
    <w:rsid w:val="000E039E"/>
    <w:rsid w:val="000E1186"/>
    <w:rsid w:val="000E1C7F"/>
    <w:rsid w:val="000E20C0"/>
    <w:rsid w:val="000E243A"/>
    <w:rsid w:val="000E3FCB"/>
    <w:rsid w:val="000E4E1B"/>
    <w:rsid w:val="000E4F63"/>
    <w:rsid w:val="000E5B28"/>
    <w:rsid w:val="000E75E0"/>
    <w:rsid w:val="000E7C95"/>
    <w:rsid w:val="000F0002"/>
    <w:rsid w:val="000F0D13"/>
    <w:rsid w:val="000F0F2E"/>
    <w:rsid w:val="000F17DB"/>
    <w:rsid w:val="000F1DE3"/>
    <w:rsid w:val="000F1F34"/>
    <w:rsid w:val="000F267C"/>
    <w:rsid w:val="000F2A8E"/>
    <w:rsid w:val="000F2D2F"/>
    <w:rsid w:val="000F2EBE"/>
    <w:rsid w:val="000F3FF8"/>
    <w:rsid w:val="000F40D6"/>
    <w:rsid w:val="000F4235"/>
    <w:rsid w:val="000F53A7"/>
    <w:rsid w:val="000F58C6"/>
    <w:rsid w:val="000F5C11"/>
    <w:rsid w:val="000F5FDF"/>
    <w:rsid w:val="000F660E"/>
    <w:rsid w:val="000F7582"/>
    <w:rsid w:val="000F799B"/>
    <w:rsid w:val="000F7CB8"/>
    <w:rsid w:val="00100142"/>
    <w:rsid w:val="001003D3"/>
    <w:rsid w:val="00100739"/>
    <w:rsid w:val="001012D0"/>
    <w:rsid w:val="001012E5"/>
    <w:rsid w:val="00101762"/>
    <w:rsid w:val="0010252D"/>
    <w:rsid w:val="001035CA"/>
    <w:rsid w:val="00103D76"/>
    <w:rsid w:val="00103DA4"/>
    <w:rsid w:val="0010447B"/>
    <w:rsid w:val="0010526B"/>
    <w:rsid w:val="0010549F"/>
    <w:rsid w:val="00105EDD"/>
    <w:rsid w:val="00106ADC"/>
    <w:rsid w:val="00107544"/>
    <w:rsid w:val="00107D1F"/>
    <w:rsid w:val="00107D46"/>
    <w:rsid w:val="00110342"/>
    <w:rsid w:val="00111327"/>
    <w:rsid w:val="00111CA2"/>
    <w:rsid w:val="00111CCE"/>
    <w:rsid w:val="001121A5"/>
    <w:rsid w:val="0011247D"/>
    <w:rsid w:val="00112839"/>
    <w:rsid w:val="00112A6A"/>
    <w:rsid w:val="00112B0D"/>
    <w:rsid w:val="00112C46"/>
    <w:rsid w:val="00112CAA"/>
    <w:rsid w:val="0011321A"/>
    <w:rsid w:val="001139BC"/>
    <w:rsid w:val="0011406B"/>
    <w:rsid w:val="001148F7"/>
    <w:rsid w:val="00114AF3"/>
    <w:rsid w:val="001151B3"/>
    <w:rsid w:val="001153D7"/>
    <w:rsid w:val="00115718"/>
    <w:rsid w:val="001157EE"/>
    <w:rsid w:val="00115E08"/>
    <w:rsid w:val="00116349"/>
    <w:rsid w:val="00120257"/>
    <w:rsid w:val="00120704"/>
    <w:rsid w:val="00120F52"/>
    <w:rsid w:val="00121653"/>
    <w:rsid w:val="00122206"/>
    <w:rsid w:val="0012364D"/>
    <w:rsid w:val="00123B07"/>
    <w:rsid w:val="00123D34"/>
    <w:rsid w:val="00124390"/>
    <w:rsid w:val="00124BF8"/>
    <w:rsid w:val="00125709"/>
    <w:rsid w:val="00125F0C"/>
    <w:rsid w:val="00126211"/>
    <w:rsid w:val="001270AF"/>
    <w:rsid w:val="00127886"/>
    <w:rsid w:val="00127E2A"/>
    <w:rsid w:val="001301AC"/>
    <w:rsid w:val="001301B5"/>
    <w:rsid w:val="001301FD"/>
    <w:rsid w:val="00130874"/>
    <w:rsid w:val="0013109C"/>
    <w:rsid w:val="00131381"/>
    <w:rsid w:val="0013159F"/>
    <w:rsid w:val="00131A73"/>
    <w:rsid w:val="0013201B"/>
    <w:rsid w:val="00133050"/>
    <w:rsid w:val="00133B39"/>
    <w:rsid w:val="00134533"/>
    <w:rsid w:val="001350F0"/>
    <w:rsid w:val="001353BC"/>
    <w:rsid w:val="00135B33"/>
    <w:rsid w:val="0013619E"/>
    <w:rsid w:val="001400A9"/>
    <w:rsid w:val="0014065A"/>
    <w:rsid w:val="0014068E"/>
    <w:rsid w:val="001406CD"/>
    <w:rsid w:val="00140957"/>
    <w:rsid w:val="00140F0C"/>
    <w:rsid w:val="00142B09"/>
    <w:rsid w:val="00143057"/>
    <w:rsid w:val="0014408A"/>
    <w:rsid w:val="00144339"/>
    <w:rsid w:val="00144DF6"/>
    <w:rsid w:val="001456DB"/>
    <w:rsid w:val="001468B0"/>
    <w:rsid w:val="00146E03"/>
    <w:rsid w:val="00146E74"/>
    <w:rsid w:val="00150932"/>
    <w:rsid w:val="00150B06"/>
    <w:rsid w:val="0015104D"/>
    <w:rsid w:val="001512C1"/>
    <w:rsid w:val="00151C55"/>
    <w:rsid w:val="00152036"/>
    <w:rsid w:val="001522F5"/>
    <w:rsid w:val="00152ACB"/>
    <w:rsid w:val="00154233"/>
    <w:rsid w:val="00154E8E"/>
    <w:rsid w:val="00155577"/>
    <w:rsid w:val="00155B10"/>
    <w:rsid w:val="0015664F"/>
    <w:rsid w:val="00160F67"/>
    <w:rsid w:val="00160FF8"/>
    <w:rsid w:val="0016277C"/>
    <w:rsid w:val="00162D8E"/>
    <w:rsid w:val="00163264"/>
    <w:rsid w:val="001636BD"/>
    <w:rsid w:val="00163CE2"/>
    <w:rsid w:val="00164E53"/>
    <w:rsid w:val="001650CA"/>
    <w:rsid w:val="001650DD"/>
    <w:rsid w:val="0016521F"/>
    <w:rsid w:val="00165794"/>
    <w:rsid w:val="00165BAD"/>
    <w:rsid w:val="00166B7A"/>
    <w:rsid w:val="0016742F"/>
    <w:rsid w:val="00167A2A"/>
    <w:rsid w:val="00167E91"/>
    <w:rsid w:val="0017020C"/>
    <w:rsid w:val="00170603"/>
    <w:rsid w:val="0017104C"/>
    <w:rsid w:val="00171302"/>
    <w:rsid w:val="00171867"/>
    <w:rsid w:val="00171E66"/>
    <w:rsid w:val="001721C1"/>
    <w:rsid w:val="0017233A"/>
    <w:rsid w:val="0017284F"/>
    <w:rsid w:val="00172A19"/>
    <w:rsid w:val="00174413"/>
    <w:rsid w:val="00174CB1"/>
    <w:rsid w:val="00174E9E"/>
    <w:rsid w:val="00176035"/>
    <w:rsid w:val="00176226"/>
    <w:rsid w:val="0017630C"/>
    <w:rsid w:val="0017694B"/>
    <w:rsid w:val="00176AAA"/>
    <w:rsid w:val="00182F11"/>
    <w:rsid w:val="001835A2"/>
    <w:rsid w:val="00183A10"/>
    <w:rsid w:val="00183B4A"/>
    <w:rsid w:val="00183BFE"/>
    <w:rsid w:val="00183EF9"/>
    <w:rsid w:val="00184042"/>
    <w:rsid w:val="001849BA"/>
    <w:rsid w:val="00184FB3"/>
    <w:rsid w:val="00185A12"/>
    <w:rsid w:val="00185BDC"/>
    <w:rsid w:val="001860AA"/>
    <w:rsid w:val="001864D6"/>
    <w:rsid w:val="00186CD0"/>
    <w:rsid w:val="00186FCE"/>
    <w:rsid w:val="001874B2"/>
    <w:rsid w:val="00190320"/>
    <w:rsid w:val="0019102B"/>
    <w:rsid w:val="001916EB"/>
    <w:rsid w:val="001920A0"/>
    <w:rsid w:val="0019230A"/>
    <w:rsid w:val="00192493"/>
    <w:rsid w:val="00193047"/>
    <w:rsid w:val="00193A2C"/>
    <w:rsid w:val="00193F0A"/>
    <w:rsid w:val="00194338"/>
    <w:rsid w:val="00194C8E"/>
    <w:rsid w:val="00195060"/>
    <w:rsid w:val="001959F9"/>
    <w:rsid w:val="00195E5A"/>
    <w:rsid w:val="00196B7D"/>
    <w:rsid w:val="00196F9A"/>
    <w:rsid w:val="0019752C"/>
    <w:rsid w:val="001A0281"/>
    <w:rsid w:val="001A0932"/>
    <w:rsid w:val="001A0AF0"/>
    <w:rsid w:val="001A0BF3"/>
    <w:rsid w:val="001A0E3E"/>
    <w:rsid w:val="001A26E3"/>
    <w:rsid w:val="001A293F"/>
    <w:rsid w:val="001A3111"/>
    <w:rsid w:val="001A3383"/>
    <w:rsid w:val="001A3568"/>
    <w:rsid w:val="001A3BDE"/>
    <w:rsid w:val="001A3E69"/>
    <w:rsid w:val="001A411E"/>
    <w:rsid w:val="001A45B1"/>
    <w:rsid w:val="001A50D7"/>
    <w:rsid w:val="001A54EA"/>
    <w:rsid w:val="001A5A7D"/>
    <w:rsid w:val="001A5D45"/>
    <w:rsid w:val="001A5F19"/>
    <w:rsid w:val="001A63CF"/>
    <w:rsid w:val="001A673F"/>
    <w:rsid w:val="001A6903"/>
    <w:rsid w:val="001A6CAC"/>
    <w:rsid w:val="001A6E03"/>
    <w:rsid w:val="001A6ECF"/>
    <w:rsid w:val="001B02C7"/>
    <w:rsid w:val="001B0ACB"/>
    <w:rsid w:val="001B0BA7"/>
    <w:rsid w:val="001B1A35"/>
    <w:rsid w:val="001B1D11"/>
    <w:rsid w:val="001B1FA4"/>
    <w:rsid w:val="001B1FEA"/>
    <w:rsid w:val="001B2177"/>
    <w:rsid w:val="001B3169"/>
    <w:rsid w:val="001B3401"/>
    <w:rsid w:val="001B3433"/>
    <w:rsid w:val="001B3840"/>
    <w:rsid w:val="001B475D"/>
    <w:rsid w:val="001B4A14"/>
    <w:rsid w:val="001B5481"/>
    <w:rsid w:val="001B54A0"/>
    <w:rsid w:val="001B61E9"/>
    <w:rsid w:val="001B698F"/>
    <w:rsid w:val="001B6C71"/>
    <w:rsid w:val="001C015F"/>
    <w:rsid w:val="001C06C1"/>
    <w:rsid w:val="001C0E57"/>
    <w:rsid w:val="001C0F17"/>
    <w:rsid w:val="001C2635"/>
    <w:rsid w:val="001C2B03"/>
    <w:rsid w:val="001C33AC"/>
    <w:rsid w:val="001C4020"/>
    <w:rsid w:val="001C46E0"/>
    <w:rsid w:val="001C4BD0"/>
    <w:rsid w:val="001C4EFE"/>
    <w:rsid w:val="001C5AB2"/>
    <w:rsid w:val="001C5BEF"/>
    <w:rsid w:val="001C5C27"/>
    <w:rsid w:val="001C5E05"/>
    <w:rsid w:val="001C61C9"/>
    <w:rsid w:val="001C6385"/>
    <w:rsid w:val="001C63AA"/>
    <w:rsid w:val="001C79BE"/>
    <w:rsid w:val="001D0ACD"/>
    <w:rsid w:val="001D0CD5"/>
    <w:rsid w:val="001D1BC0"/>
    <w:rsid w:val="001D2539"/>
    <w:rsid w:val="001D2597"/>
    <w:rsid w:val="001D31C9"/>
    <w:rsid w:val="001D3D0B"/>
    <w:rsid w:val="001D413B"/>
    <w:rsid w:val="001D453A"/>
    <w:rsid w:val="001D45A5"/>
    <w:rsid w:val="001D4B26"/>
    <w:rsid w:val="001D4DE3"/>
    <w:rsid w:val="001D55AE"/>
    <w:rsid w:val="001D5D0C"/>
    <w:rsid w:val="001D5DBE"/>
    <w:rsid w:val="001D669B"/>
    <w:rsid w:val="001D6F37"/>
    <w:rsid w:val="001D7891"/>
    <w:rsid w:val="001E08D9"/>
    <w:rsid w:val="001E0983"/>
    <w:rsid w:val="001E1D46"/>
    <w:rsid w:val="001E1F1B"/>
    <w:rsid w:val="001E2674"/>
    <w:rsid w:val="001E2788"/>
    <w:rsid w:val="001E2873"/>
    <w:rsid w:val="001E306D"/>
    <w:rsid w:val="001E3D27"/>
    <w:rsid w:val="001E424C"/>
    <w:rsid w:val="001E461B"/>
    <w:rsid w:val="001E4A60"/>
    <w:rsid w:val="001E5558"/>
    <w:rsid w:val="001E567F"/>
    <w:rsid w:val="001E5C24"/>
    <w:rsid w:val="001E5CA5"/>
    <w:rsid w:val="001E6111"/>
    <w:rsid w:val="001E669D"/>
    <w:rsid w:val="001E71E0"/>
    <w:rsid w:val="001E7BB1"/>
    <w:rsid w:val="001E7CC3"/>
    <w:rsid w:val="001F030C"/>
    <w:rsid w:val="001F1074"/>
    <w:rsid w:val="001F1FE7"/>
    <w:rsid w:val="001F2683"/>
    <w:rsid w:val="001F2D41"/>
    <w:rsid w:val="001F2EB6"/>
    <w:rsid w:val="001F3BC6"/>
    <w:rsid w:val="001F4D09"/>
    <w:rsid w:val="001F50BB"/>
    <w:rsid w:val="001F50D3"/>
    <w:rsid w:val="001F582D"/>
    <w:rsid w:val="001F597F"/>
    <w:rsid w:val="001F5FF5"/>
    <w:rsid w:val="001F63B3"/>
    <w:rsid w:val="001F6A8B"/>
    <w:rsid w:val="002000BC"/>
    <w:rsid w:val="00200293"/>
    <w:rsid w:val="00200F52"/>
    <w:rsid w:val="00201736"/>
    <w:rsid w:val="0020220D"/>
    <w:rsid w:val="00202478"/>
    <w:rsid w:val="00203354"/>
    <w:rsid w:val="0020488A"/>
    <w:rsid w:val="00204AC4"/>
    <w:rsid w:val="00204BCA"/>
    <w:rsid w:val="0020561A"/>
    <w:rsid w:val="00205F77"/>
    <w:rsid w:val="0020628E"/>
    <w:rsid w:val="00206E4A"/>
    <w:rsid w:val="00206FA0"/>
    <w:rsid w:val="00207984"/>
    <w:rsid w:val="00207C05"/>
    <w:rsid w:val="00210B47"/>
    <w:rsid w:val="00211507"/>
    <w:rsid w:val="00212041"/>
    <w:rsid w:val="00212085"/>
    <w:rsid w:val="00213038"/>
    <w:rsid w:val="00213655"/>
    <w:rsid w:val="002137E9"/>
    <w:rsid w:val="00213DFC"/>
    <w:rsid w:val="00214252"/>
    <w:rsid w:val="002153C0"/>
    <w:rsid w:val="00215656"/>
    <w:rsid w:val="0021594A"/>
    <w:rsid w:val="00217987"/>
    <w:rsid w:val="00217D0A"/>
    <w:rsid w:val="0022003B"/>
    <w:rsid w:val="0022053F"/>
    <w:rsid w:val="0022054C"/>
    <w:rsid w:val="00220604"/>
    <w:rsid w:val="00220B28"/>
    <w:rsid w:val="002210FF"/>
    <w:rsid w:val="00221544"/>
    <w:rsid w:val="00221737"/>
    <w:rsid w:val="0022198C"/>
    <w:rsid w:val="00222125"/>
    <w:rsid w:val="00222297"/>
    <w:rsid w:val="002227A3"/>
    <w:rsid w:val="00222D7A"/>
    <w:rsid w:val="00222DF0"/>
    <w:rsid w:val="00222F0B"/>
    <w:rsid w:val="002233FA"/>
    <w:rsid w:val="00223795"/>
    <w:rsid w:val="0022407F"/>
    <w:rsid w:val="0022409A"/>
    <w:rsid w:val="00224A21"/>
    <w:rsid w:val="00224C89"/>
    <w:rsid w:val="00224CA7"/>
    <w:rsid w:val="00224CBA"/>
    <w:rsid w:val="002264E2"/>
    <w:rsid w:val="002267A9"/>
    <w:rsid w:val="00226D0F"/>
    <w:rsid w:val="00227215"/>
    <w:rsid w:val="002272C9"/>
    <w:rsid w:val="00227920"/>
    <w:rsid w:val="00227990"/>
    <w:rsid w:val="00230B8E"/>
    <w:rsid w:val="00230D56"/>
    <w:rsid w:val="00230DE4"/>
    <w:rsid w:val="00230E67"/>
    <w:rsid w:val="00231330"/>
    <w:rsid w:val="00231F73"/>
    <w:rsid w:val="00232FDD"/>
    <w:rsid w:val="00233067"/>
    <w:rsid w:val="0023330A"/>
    <w:rsid w:val="0023436F"/>
    <w:rsid w:val="00235642"/>
    <w:rsid w:val="0023680D"/>
    <w:rsid w:val="0023684A"/>
    <w:rsid w:val="00236FD3"/>
    <w:rsid w:val="00237381"/>
    <w:rsid w:val="00237700"/>
    <w:rsid w:val="00237D13"/>
    <w:rsid w:val="00240481"/>
    <w:rsid w:val="0024235E"/>
    <w:rsid w:val="00242E37"/>
    <w:rsid w:val="00244DCF"/>
    <w:rsid w:val="00245029"/>
    <w:rsid w:val="00245501"/>
    <w:rsid w:val="0024555C"/>
    <w:rsid w:val="00245E60"/>
    <w:rsid w:val="00246664"/>
    <w:rsid w:val="00246951"/>
    <w:rsid w:val="00246BBE"/>
    <w:rsid w:val="00246E53"/>
    <w:rsid w:val="00247A6A"/>
    <w:rsid w:val="00250A29"/>
    <w:rsid w:val="00251649"/>
    <w:rsid w:val="00251AFD"/>
    <w:rsid w:val="00251FD4"/>
    <w:rsid w:val="00252380"/>
    <w:rsid w:val="002523C9"/>
    <w:rsid w:val="00252E40"/>
    <w:rsid w:val="0025391E"/>
    <w:rsid w:val="00254127"/>
    <w:rsid w:val="002545A6"/>
    <w:rsid w:val="00254D0F"/>
    <w:rsid w:val="00256451"/>
    <w:rsid w:val="00256B80"/>
    <w:rsid w:val="00257210"/>
    <w:rsid w:val="00257806"/>
    <w:rsid w:val="00257B63"/>
    <w:rsid w:val="00257B71"/>
    <w:rsid w:val="002612E8"/>
    <w:rsid w:val="002618C6"/>
    <w:rsid w:val="00262597"/>
    <w:rsid w:val="00262792"/>
    <w:rsid w:val="00262842"/>
    <w:rsid w:val="002628C0"/>
    <w:rsid w:val="00262D82"/>
    <w:rsid w:val="00263087"/>
    <w:rsid w:val="002630CC"/>
    <w:rsid w:val="00263512"/>
    <w:rsid w:val="002640A9"/>
    <w:rsid w:val="002643A5"/>
    <w:rsid w:val="00264512"/>
    <w:rsid w:val="00264969"/>
    <w:rsid w:val="002652B8"/>
    <w:rsid w:val="00265528"/>
    <w:rsid w:val="00265D69"/>
    <w:rsid w:val="00266FDD"/>
    <w:rsid w:val="00267DDA"/>
    <w:rsid w:val="00267E97"/>
    <w:rsid w:val="002719F1"/>
    <w:rsid w:val="0027244E"/>
    <w:rsid w:val="00272748"/>
    <w:rsid w:val="00274958"/>
    <w:rsid w:val="00274F65"/>
    <w:rsid w:val="002756AA"/>
    <w:rsid w:val="00277227"/>
    <w:rsid w:val="0028044E"/>
    <w:rsid w:val="0028072C"/>
    <w:rsid w:val="002808E2"/>
    <w:rsid w:val="002809B0"/>
    <w:rsid w:val="00280FAA"/>
    <w:rsid w:val="002817F4"/>
    <w:rsid w:val="00281DC9"/>
    <w:rsid w:val="002822AA"/>
    <w:rsid w:val="002825AC"/>
    <w:rsid w:val="00282FDA"/>
    <w:rsid w:val="002830D0"/>
    <w:rsid w:val="0028334F"/>
    <w:rsid w:val="00283D60"/>
    <w:rsid w:val="0028414A"/>
    <w:rsid w:val="002848D8"/>
    <w:rsid w:val="00284919"/>
    <w:rsid w:val="00284B98"/>
    <w:rsid w:val="00285C2F"/>
    <w:rsid w:val="00286030"/>
    <w:rsid w:val="00290B13"/>
    <w:rsid w:val="00290D1B"/>
    <w:rsid w:val="00290DC4"/>
    <w:rsid w:val="00290E94"/>
    <w:rsid w:val="002913B2"/>
    <w:rsid w:val="002914F1"/>
    <w:rsid w:val="00292CEB"/>
    <w:rsid w:val="00292D3E"/>
    <w:rsid w:val="00293110"/>
    <w:rsid w:val="00293740"/>
    <w:rsid w:val="002946BA"/>
    <w:rsid w:val="00296277"/>
    <w:rsid w:val="00297201"/>
    <w:rsid w:val="0029776D"/>
    <w:rsid w:val="002A15A5"/>
    <w:rsid w:val="002A1A40"/>
    <w:rsid w:val="002A1B7A"/>
    <w:rsid w:val="002A2364"/>
    <w:rsid w:val="002A23C2"/>
    <w:rsid w:val="002A2894"/>
    <w:rsid w:val="002A2D07"/>
    <w:rsid w:val="002A2F56"/>
    <w:rsid w:val="002A37EF"/>
    <w:rsid w:val="002A40E0"/>
    <w:rsid w:val="002A4558"/>
    <w:rsid w:val="002A4AFA"/>
    <w:rsid w:val="002A509C"/>
    <w:rsid w:val="002A509F"/>
    <w:rsid w:val="002A52E2"/>
    <w:rsid w:val="002A6520"/>
    <w:rsid w:val="002A6839"/>
    <w:rsid w:val="002A7410"/>
    <w:rsid w:val="002A7EFE"/>
    <w:rsid w:val="002B0579"/>
    <w:rsid w:val="002B0D8A"/>
    <w:rsid w:val="002B1005"/>
    <w:rsid w:val="002B1318"/>
    <w:rsid w:val="002B1AFA"/>
    <w:rsid w:val="002B1E1D"/>
    <w:rsid w:val="002B295C"/>
    <w:rsid w:val="002B359B"/>
    <w:rsid w:val="002B4C32"/>
    <w:rsid w:val="002B5C4B"/>
    <w:rsid w:val="002B5CA5"/>
    <w:rsid w:val="002B6725"/>
    <w:rsid w:val="002B67BF"/>
    <w:rsid w:val="002B6B65"/>
    <w:rsid w:val="002B6D21"/>
    <w:rsid w:val="002B6DFC"/>
    <w:rsid w:val="002B6FE7"/>
    <w:rsid w:val="002B7F05"/>
    <w:rsid w:val="002C0063"/>
    <w:rsid w:val="002C13F5"/>
    <w:rsid w:val="002C1973"/>
    <w:rsid w:val="002C1A77"/>
    <w:rsid w:val="002C239E"/>
    <w:rsid w:val="002C2E09"/>
    <w:rsid w:val="002C370F"/>
    <w:rsid w:val="002C4D04"/>
    <w:rsid w:val="002C5824"/>
    <w:rsid w:val="002C5BBE"/>
    <w:rsid w:val="002C612D"/>
    <w:rsid w:val="002C6443"/>
    <w:rsid w:val="002C7275"/>
    <w:rsid w:val="002C74BD"/>
    <w:rsid w:val="002C76CE"/>
    <w:rsid w:val="002C77CC"/>
    <w:rsid w:val="002C7D48"/>
    <w:rsid w:val="002D0793"/>
    <w:rsid w:val="002D116C"/>
    <w:rsid w:val="002D12DE"/>
    <w:rsid w:val="002D1405"/>
    <w:rsid w:val="002D15F5"/>
    <w:rsid w:val="002D1801"/>
    <w:rsid w:val="002D1979"/>
    <w:rsid w:val="002D1F7F"/>
    <w:rsid w:val="002D202F"/>
    <w:rsid w:val="002D23C7"/>
    <w:rsid w:val="002D2882"/>
    <w:rsid w:val="002D3D26"/>
    <w:rsid w:val="002D40F9"/>
    <w:rsid w:val="002D48F5"/>
    <w:rsid w:val="002D5004"/>
    <w:rsid w:val="002D52AA"/>
    <w:rsid w:val="002D53D7"/>
    <w:rsid w:val="002D55AB"/>
    <w:rsid w:val="002D5B89"/>
    <w:rsid w:val="002D5E52"/>
    <w:rsid w:val="002D6355"/>
    <w:rsid w:val="002D6695"/>
    <w:rsid w:val="002D77AA"/>
    <w:rsid w:val="002D7BED"/>
    <w:rsid w:val="002E01FD"/>
    <w:rsid w:val="002E056A"/>
    <w:rsid w:val="002E06B5"/>
    <w:rsid w:val="002E075A"/>
    <w:rsid w:val="002E0EEE"/>
    <w:rsid w:val="002E0F6A"/>
    <w:rsid w:val="002E113B"/>
    <w:rsid w:val="002E1913"/>
    <w:rsid w:val="002E1A78"/>
    <w:rsid w:val="002E3405"/>
    <w:rsid w:val="002E3499"/>
    <w:rsid w:val="002E362B"/>
    <w:rsid w:val="002E3697"/>
    <w:rsid w:val="002E4533"/>
    <w:rsid w:val="002E5540"/>
    <w:rsid w:val="002E56C9"/>
    <w:rsid w:val="002E5B83"/>
    <w:rsid w:val="002E5E3A"/>
    <w:rsid w:val="002E626D"/>
    <w:rsid w:val="002E7921"/>
    <w:rsid w:val="002E7979"/>
    <w:rsid w:val="002F021A"/>
    <w:rsid w:val="002F03B2"/>
    <w:rsid w:val="002F0E4E"/>
    <w:rsid w:val="002F1379"/>
    <w:rsid w:val="002F1636"/>
    <w:rsid w:val="002F17AD"/>
    <w:rsid w:val="002F1A3C"/>
    <w:rsid w:val="002F2541"/>
    <w:rsid w:val="002F2F89"/>
    <w:rsid w:val="002F33EA"/>
    <w:rsid w:val="002F3C70"/>
    <w:rsid w:val="002F3CA2"/>
    <w:rsid w:val="002F3D16"/>
    <w:rsid w:val="002F3F95"/>
    <w:rsid w:val="002F4E3C"/>
    <w:rsid w:val="002F4E68"/>
    <w:rsid w:val="002F54CC"/>
    <w:rsid w:val="002F5AF9"/>
    <w:rsid w:val="002F65A8"/>
    <w:rsid w:val="002F6D70"/>
    <w:rsid w:val="002F7A01"/>
    <w:rsid w:val="0030005B"/>
    <w:rsid w:val="003002B2"/>
    <w:rsid w:val="0030042B"/>
    <w:rsid w:val="0030187B"/>
    <w:rsid w:val="00301D28"/>
    <w:rsid w:val="00301D9F"/>
    <w:rsid w:val="0030215E"/>
    <w:rsid w:val="0030287F"/>
    <w:rsid w:val="00302D35"/>
    <w:rsid w:val="00302E08"/>
    <w:rsid w:val="003039FE"/>
    <w:rsid w:val="003044BC"/>
    <w:rsid w:val="0030454D"/>
    <w:rsid w:val="003046BF"/>
    <w:rsid w:val="00304D2B"/>
    <w:rsid w:val="0030557D"/>
    <w:rsid w:val="0030594C"/>
    <w:rsid w:val="003060A6"/>
    <w:rsid w:val="003061B5"/>
    <w:rsid w:val="0030625C"/>
    <w:rsid w:val="00306CC6"/>
    <w:rsid w:val="00306FCF"/>
    <w:rsid w:val="00307548"/>
    <w:rsid w:val="0030794A"/>
    <w:rsid w:val="00307C40"/>
    <w:rsid w:val="003104BE"/>
    <w:rsid w:val="00310508"/>
    <w:rsid w:val="003107D3"/>
    <w:rsid w:val="00310F92"/>
    <w:rsid w:val="0031159E"/>
    <w:rsid w:val="00312874"/>
    <w:rsid w:val="00312AD7"/>
    <w:rsid w:val="00313E91"/>
    <w:rsid w:val="0031567E"/>
    <w:rsid w:val="0031588C"/>
    <w:rsid w:val="00315E16"/>
    <w:rsid w:val="003162FB"/>
    <w:rsid w:val="00316FBD"/>
    <w:rsid w:val="00317276"/>
    <w:rsid w:val="00320431"/>
    <w:rsid w:val="00321CDD"/>
    <w:rsid w:val="00321D1A"/>
    <w:rsid w:val="003221BE"/>
    <w:rsid w:val="00322376"/>
    <w:rsid w:val="00322D25"/>
    <w:rsid w:val="003239EC"/>
    <w:rsid w:val="00323E2A"/>
    <w:rsid w:val="003240AF"/>
    <w:rsid w:val="00324583"/>
    <w:rsid w:val="003245D3"/>
    <w:rsid w:val="00325750"/>
    <w:rsid w:val="00325FD5"/>
    <w:rsid w:val="00326B3A"/>
    <w:rsid w:val="00326BDC"/>
    <w:rsid w:val="0032776A"/>
    <w:rsid w:val="00327BC8"/>
    <w:rsid w:val="00327F07"/>
    <w:rsid w:val="00327F1C"/>
    <w:rsid w:val="00330241"/>
    <w:rsid w:val="00330A68"/>
    <w:rsid w:val="00330B8A"/>
    <w:rsid w:val="00330F18"/>
    <w:rsid w:val="00331F04"/>
    <w:rsid w:val="00332B0F"/>
    <w:rsid w:val="00332F57"/>
    <w:rsid w:val="00333190"/>
    <w:rsid w:val="003337E6"/>
    <w:rsid w:val="003345CC"/>
    <w:rsid w:val="003347ED"/>
    <w:rsid w:val="00334FCD"/>
    <w:rsid w:val="00335965"/>
    <w:rsid w:val="00336073"/>
    <w:rsid w:val="00336163"/>
    <w:rsid w:val="0033707F"/>
    <w:rsid w:val="00337678"/>
    <w:rsid w:val="003377E6"/>
    <w:rsid w:val="00337DB4"/>
    <w:rsid w:val="00340139"/>
    <w:rsid w:val="00340906"/>
    <w:rsid w:val="003414E9"/>
    <w:rsid w:val="00341697"/>
    <w:rsid w:val="00341DFC"/>
    <w:rsid w:val="00342995"/>
    <w:rsid w:val="00342EC6"/>
    <w:rsid w:val="00343224"/>
    <w:rsid w:val="00343667"/>
    <w:rsid w:val="00343BB9"/>
    <w:rsid w:val="003445F0"/>
    <w:rsid w:val="00344D04"/>
    <w:rsid w:val="00344E75"/>
    <w:rsid w:val="0034585D"/>
    <w:rsid w:val="00345A22"/>
    <w:rsid w:val="003461F2"/>
    <w:rsid w:val="003466CE"/>
    <w:rsid w:val="003467A7"/>
    <w:rsid w:val="003467FF"/>
    <w:rsid w:val="00346D4F"/>
    <w:rsid w:val="00347A8D"/>
    <w:rsid w:val="003500B8"/>
    <w:rsid w:val="00350289"/>
    <w:rsid w:val="003508F9"/>
    <w:rsid w:val="00352836"/>
    <w:rsid w:val="0035345E"/>
    <w:rsid w:val="00354981"/>
    <w:rsid w:val="00354B68"/>
    <w:rsid w:val="00354D13"/>
    <w:rsid w:val="00354F8A"/>
    <w:rsid w:val="003555E1"/>
    <w:rsid w:val="00355B0F"/>
    <w:rsid w:val="00355BE6"/>
    <w:rsid w:val="00356273"/>
    <w:rsid w:val="00356950"/>
    <w:rsid w:val="00356A7E"/>
    <w:rsid w:val="00356DBC"/>
    <w:rsid w:val="00356FF4"/>
    <w:rsid w:val="003571E9"/>
    <w:rsid w:val="003575AD"/>
    <w:rsid w:val="0035771E"/>
    <w:rsid w:val="00357B4B"/>
    <w:rsid w:val="0036058F"/>
    <w:rsid w:val="0036075D"/>
    <w:rsid w:val="003609CD"/>
    <w:rsid w:val="00360A93"/>
    <w:rsid w:val="0036159D"/>
    <w:rsid w:val="0036184B"/>
    <w:rsid w:val="00361EBF"/>
    <w:rsid w:val="003629C4"/>
    <w:rsid w:val="00362CBC"/>
    <w:rsid w:val="0036300F"/>
    <w:rsid w:val="00363139"/>
    <w:rsid w:val="00363546"/>
    <w:rsid w:val="0036593F"/>
    <w:rsid w:val="00365CB2"/>
    <w:rsid w:val="003663BC"/>
    <w:rsid w:val="00366664"/>
    <w:rsid w:val="00366C19"/>
    <w:rsid w:val="00366E86"/>
    <w:rsid w:val="0036750D"/>
    <w:rsid w:val="0036773D"/>
    <w:rsid w:val="00370D5A"/>
    <w:rsid w:val="003717F3"/>
    <w:rsid w:val="00371ACE"/>
    <w:rsid w:val="0037222A"/>
    <w:rsid w:val="0037244E"/>
    <w:rsid w:val="00372619"/>
    <w:rsid w:val="003727E2"/>
    <w:rsid w:val="0037334B"/>
    <w:rsid w:val="003736BF"/>
    <w:rsid w:val="003742DB"/>
    <w:rsid w:val="00375514"/>
    <w:rsid w:val="00376063"/>
    <w:rsid w:val="0038064F"/>
    <w:rsid w:val="0038202B"/>
    <w:rsid w:val="00382F40"/>
    <w:rsid w:val="0038333F"/>
    <w:rsid w:val="003838E1"/>
    <w:rsid w:val="00384210"/>
    <w:rsid w:val="00384718"/>
    <w:rsid w:val="00385AF6"/>
    <w:rsid w:val="00386453"/>
    <w:rsid w:val="003907F6"/>
    <w:rsid w:val="003908BB"/>
    <w:rsid w:val="00390DBC"/>
    <w:rsid w:val="00390E9F"/>
    <w:rsid w:val="0039158F"/>
    <w:rsid w:val="0039235F"/>
    <w:rsid w:val="003927F9"/>
    <w:rsid w:val="003929EA"/>
    <w:rsid w:val="00393B05"/>
    <w:rsid w:val="003945CC"/>
    <w:rsid w:val="00394775"/>
    <w:rsid w:val="00394B40"/>
    <w:rsid w:val="00395172"/>
    <w:rsid w:val="0039589B"/>
    <w:rsid w:val="003960AA"/>
    <w:rsid w:val="00396571"/>
    <w:rsid w:val="00396573"/>
    <w:rsid w:val="003A0377"/>
    <w:rsid w:val="003A1136"/>
    <w:rsid w:val="003A11E9"/>
    <w:rsid w:val="003A23AF"/>
    <w:rsid w:val="003A3EC5"/>
    <w:rsid w:val="003A4447"/>
    <w:rsid w:val="003A48A7"/>
    <w:rsid w:val="003A4AD9"/>
    <w:rsid w:val="003A539F"/>
    <w:rsid w:val="003A55F1"/>
    <w:rsid w:val="003A5793"/>
    <w:rsid w:val="003A5C78"/>
    <w:rsid w:val="003A615E"/>
    <w:rsid w:val="003A631D"/>
    <w:rsid w:val="003A65C5"/>
    <w:rsid w:val="003A70CF"/>
    <w:rsid w:val="003A7B84"/>
    <w:rsid w:val="003B1C92"/>
    <w:rsid w:val="003B1F62"/>
    <w:rsid w:val="003B2636"/>
    <w:rsid w:val="003B2A50"/>
    <w:rsid w:val="003B3317"/>
    <w:rsid w:val="003B3605"/>
    <w:rsid w:val="003B39D1"/>
    <w:rsid w:val="003B47F3"/>
    <w:rsid w:val="003B659C"/>
    <w:rsid w:val="003B699C"/>
    <w:rsid w:val="003B6BE4"/>
    <w:rsid w:val="003B6D79"/>
    <w:rsid w:val="003B747B"/>
    <w:rsid w:val="003B75E0"/>
    <w:rsid w:val="003B7BBA"/>
    <w:rsid w:val="003C00D8"/>
    <w:rsid w:val="003C0F12"/>
    <w:rsid w:val="003C1DF2"/>
    <w:rsid w:val="003C28F5"/>
    <w:rsid w:val="003C300D"/>
    <w:rsid w:val="003C30BC"/>
    <w:rsid w:val="003C485B"/>
    <w:rsid w:val="003C5581"/>
    <w:rsid w:val="003C569E"/>
    <w:rsid w:val="003C56C5"/>
    <w:rsid w:val="003C5715"/>
    <w:rsid w:val="003C5B35"/>
    <w:rsid w:val="003C5FA4"/>
    <w:rsid w:val="003C6024"/>
    <w:rsid w:val="003C6122"/>
    <w:rsid w:val="003C6A2D"/>
    <w:rsid w:val="003C6B5D"/>
    <w:rsid w:val="003C7146"/>
    <w:rsid w:val="003C77A5"/>
    <w:rsid w:val="003C7F7C"/>
    <w:rsid w:val="003D0E3B"/>
    <w:rsid w:val="003D1249"/>
    <w:rsid w:val="003D1DB0"/>
    <w:rsid w:val="003D2575"/>
    <w:rsid w:val="003D2B38"/>
    <w:rsid w:val="003D47C5"/>
    <w:rsid w:val="003D4DE3"/>
    <w:rsid w:val="003D541D"/>
    <w:rsid w:val="003D5603"/>
    <w:rsid w:val="003D568A"/>
    <w:rsid w:val="003D5845"/>
    <w:rsid w:val="003D5E66"/>
    <w:rsid w:val="003D613B"/>
    <w:rsid w:val="003D61A0"/>
    <w:rsid w:val="003D6DF3"/>
    <w:rsid w:val="003D7EE1"/>
    <w:rsid w:val="003E00AB"/>
    <w:rsid w:val="003E01C5"/>
    <w:rsid w:val="003E12CD"/>
    <w:rsid w:val="003E145A"/>
    <w:rsid w:val="003E14DE"/>
    <w:rsid w:val="003E19A2"/>
    <w:rsid w:val="003E236B"/>
    <w:rsid w:val="003E2C24"/>
    <w:rsid w:val="003E2F52"/>
    <w:rsid w:val="003E304E"/>
    <w:rsid w:val="003E3938"/>
    <w:rsid w:val="003E3FAA"/>
    <w:rsid w:val="003E43E2"/>
    <w:rsid w:val="003E499D"/>
    <w:rsid w:val="003E4F52"/>
    <w:rsid w:val="003E59AA"/>
    <w:rsid w:val="003E5B05"/>
    <w:rsid w:val="003E60EE"/>
    <w:rsid w:val="003E633A"/>
    <w:rsid w:val="003E6E2A"/>
    <w:rsid w:val="003E7696"/>
    <w:rsid w:val="003E7BBE"/>
    <w:rsid w:val="003F0C2E"/>
    <w:rsid w:val="003F1090"/>
    <w:rsid w:val="003F1E5B"/>
    <w:rsid w:val="003F236B"/>
    <w:rsid w:val="003F23A5"/>
    <w:rsid w:val="003F28B5"/>
    <w:rsid w:val="003F2EA2"/>
    <w:rsid w:val="003F36CD"/>
    <w:rsid w:val="003F3A0D"/>
    <w:rsid w:val="003F4335"/>
    <w:rsid w:val="003F4401"/>
    <w:rsid w:val="003F4634"/>
    <w:rsid w:val="003F4BDD"/>
    <w:rsid w:val="003F4CCD"/>
    <w:rsid w:val="003F614F"/>
    <w:rsid w:val="003F6ABB"/>
    <w:rsid w:val="003F717E"/>
    <w:rsid w:val="003F7E17"/>
    <w:rsid w:val="003F7EA4"/>
    <w:rsid w:val="00400465"/>
    <w:rsid w:val="004006B8"/>
    <w:rsid w:val="00400CCE"/>
    <w:rsid w:val="00401217"/>
    <w:rsid w:val="00402AEA"/>
    <w:rsid w:val="00402D9B"/>
    <w:rsid w:val="00403208"/>
    <w:rsid w:val="004034C4"/>
    <w:rsid w:val="00403608"/>
    <w:rsid w:val="00403A57"/>
    <w:rsid w:val="00403AFA"/>
    <w:rsid w:val="00403B61"/>
    <w:rsid w:val="0040446E"/>
    <w:rsid w:val="00404ADB"/>
    <w:rsid w:val="00404EA0"/>
    <w:rsid w:val="004057CE"/>
    <w:rsid w:val="00405FC3"/>
    <w:rsid w:val="00406404"/>
    <w:rsid w:val="004065A6"/>
    <w:rsid w:val="00406F0F"/>
    <w:rsid w:val="00406FDD"/>
    <w:rsid w:val="00407370"/>
    <w:rsid w:val="004075D1"/>
    <w:rsid w:val="0040798D"/>
    <w:rsid w:val="00407E87"/>
    <w:rsid w:val="00410A39"/>
    <w:rsid w:val="0041120B"/>
    <w:rsid w:val="004113BE"/>
    <w:rsid w:val="00411417"/>
    <w:rsid w:val="00411DBE"/>
    <w:rsid w:val="00411E02"/>
    <w:rsid w:val="00412274"/>
    <w:rsid w:val="004125A1"/>
    <w:rsid w:val="00412D18"/>
    <w:rsid w:val="00413B21"/>
    <w:rsid w:val="004140DC"/>
    <w:rsid w:val="00414554"/>
    <w:rsid w:val="00414BD6"/>
    <w:rsid w:val="00415970"/>
    <w:rsid w:val="0041682D"/>
    <w:rsid w:val="004169AF"/>
    <w:rsid w:val="00416BF1"/>
    <w:rsid w:val="00417F36"/>
    <w:rsid w:val="004203A7"/>
    <w:rsid w:val="00420724"/>
    <w:rsid w:val="004209F1"/>
    <w:rsid w:val="0042132D"/>
    <w:rsid w:val="0042169C"/>
    <w:rsid w:val="00421FF4"/>
    <w:rsid w:val="004227A6"/>
    <w:rsid w:val="00423267"/>
    <w:rsid w:val="0042373B"/>
    <w:rsid w:val="004239F8"/>
    <w:rsid w:val="00423A38"/>
    <w:rsid w:val="00424EFA"/>
    <w:rsid w:val="00424F1F"/>
    <w:rsid w:val="00425B42"/>
    <w:rsid w:val="00425BD9"/>
    <w:rsid w:val="00425FC6"/>
    <w:rsid w:val="00426244"/>
    <w:rsid w:val="00426459"/>
    <w:rsid w:val="00426A53"/>
    <w:rsid w:val="00426DDB"/>
    <w:rsid w:val="00427314"/>
    <w:rsid w:val="0042736E"/>
    <w:rsid w:val="00430191"/>
    <w:rsid w:val="00430E0E"/>
    <w:rsid w:val="00431338"/>
    <w:rsid w:val="004326DD"/>
    <w:rsid w:val="00432A69"/>
    <w:rsid w:val="0043405E"/>
    <w:rsid w:val="00434B42"/>
    <w:rsid w:val="0043500F"/>
    <w:rsid w:val="004353DE"/>
    <w:rsid w:val="00435BAB"/>
    <w:rsid w:val="00435C60"/>
    <w:rsid w:val="004404E7"/>
    <w:rsid w:val="00440BD8"/>
    <w:rsid w:val="004415AE"/>
    <w:rsid w:val="00441DC1"/>
    <w:rsid w:val="00441EBE"/>
    <w:rsid w:val="004422FA"/>
    <w:rsid w:val="00442779"/>
    <w:rsid w:val="004432DA"/>
    <w:rsid w:val="00443490"/>
    <w:rsid w:val="004450A5"/>
    <w:rsid w:val="004452FB"/>
    <w:rsid w:val="0044596D"/>
    <w:rsid w:val="00445AC5"/>
    <w:rsid w:val="00445DEB"/>
    <w:rsid w:val="00446107"/>
    <w:rsid w:val="0044705D"/>
    <w:rsid w:val="004474DF"/>
    <w:rsid w:val="0044776C"/>
    <w:rsid w:val="004500A5"/>
    <w:rsid w:val="0045027F"/>
    <w:rsid w:val="00450861"/>
    <w:rsid w:val="00451DD8"/>
    <w:rsid w:val="00451E76"/>
    <w:rsid w:val="004520A0"/>
    <w:rsid w:val="004525C5"/>
    <w:rsid w:val="00452DA7"/>
    <w:rsid w:val="00454055"/>
    <w:rsid w:val="00455032"/>
    <w:rsid w:val="00455541"/>
    <w:rsid w:val="004560EE"/>
    <w:rsid w:val="00456890"/>
    <w:rsid w:val="00456945"/>
    <w:rsid w:val="00456B7F"/>
    <w:rsid w:val="00456B99"/>
    <w:rsid w:val="004603DE"/>
    <w:rsid w:val="0046181E"/>
    <w:rsid w:val="00461B41"/>
    <w:rsid w:val="00461BDE"/>
    <w:rsid w:val="00462353"/>
    <w:rsid w:val="0046284C"/>
    <w:rsid w:val="00462922"/>
    <w:rsid w:val="0046330A"/>
    <w:rsid w:val="00463748"/>
    <w:rsid w:val="004638EE"/>
    <w:rsid w:val="0046484A"/>
    <w:rsid w:val="00464EC4"/>
    <w:rsid w:val="00465620"/>
    <w:rsid w:val="00465E18"/>
    <w:rsid w:val="00465EE3"/>
    <w:rsid w:val="00466362"/>
    <w:rsid w:val="00466417"/>
    <w:rsid w:val="00466664"/>
    <w:rsid w:val="004668C2"/>
    <w:rsid w:val="004668F5"/>
    <w:rsid w:val="004669D0"/>
    <w:rsid w:val="00466D8C"/>
    <w:rsid w:val="00467A47"/>
    <w:rsid w:val="0047257B"/>
    <w:rsid w:val="00472607"/>
    <w:rsid w:val="00472F8C"/>
    <w:rsid w:val="00473813"/>
    <w:rsid w:val="00473BB6"/>
    <w:rsid w:val="00473DB2"/>
    <w:rsid w:val="00474411"/>
    <w:rsid w:val="00474596"/>
    <w:rsid w:val="004755D2"/>
    <w:rsid w:val="004758A1"/>
    <w:rsid w:val="00475FBC"/>
    <w:rsid w:val="00477520"/>
    <w:rsid w:val="004815F5"/>
    <w:rsid w:val="00481BCD"/>
    <w:rsid w:val="00481F13"/>
    <w:rsid w:val="00482638"/>
    <w:rsid w:val="00482D75"/>
    <w:rsid w:val="00482F2D"/>
    <w:rsid w:val="00483881"/>
    <w:rsid w:val="00484354"/>
    <w:rsid w:val="00484707"/>
    <w:rsid w:val="0048482E"/>
    <w:rsid w:val="004848FB"/>
    <w:rsid w:val="00485441"/>
    <w:rsid w:val="00485454"/>
    <w:rsid w:val="004857A9"/>
    <w:rsid w:val="00485EB0"/>
    <w:rsid w:val="004863F6"/>
    <w:rsid w:val="00487745"/>
    <w:rsid w:val="00487CA6"/>
    <w:rsid w:val="0049000C"/>
    <w:rsid w:val="004902FA"/>
    <w:rsid w:val="00490807"/>
    <w:rsid w:val="0049138B"/>
    <w:rsid w:val="00492533"/>
    <w:rsid w:val="00492569"/>
    <w:rsid w:val="004927E5"/>
    <w:rsid w:val="00492B21"/>
    <w:rsid w:val="00492D47"/>
    <w:rsid w:val="00492FEE"/>
    <w:rsid w:val="00493771"/>
    <w:rsid w:val="00494072"/>
    <w:rsid w:val="00494A4C"/>
    <w:rsid w:val="00494B2B"/>
    <w:rsid w:val="00495070"/>
    <w:rsid w:val="00495FEC"/>
    <w:rsid w:val="00497135"/>
    <w:rsid w:val="004A0382"/>
    <w:rsid w:val="004A101A"/>
    <w:rsid w:val="004A1165"/>
    <w:rsid w:val="004A11BB"/>
    <w:rsid w:val="004A2D41"/>
    <w:rsid w:val="004A2E5B"/>
    <w:rsid w:val="004A354B"/>
    <w:rsid w:val="004A3942"/>
    <w:rsid w:val="004A42C3"/>
    <w:rsid w:val="004A42E2"/>
    <w:rsid w:val="004A4E2D"/>
    <w:rsid w:val="004A5402"/>
    <w:rsid w:val="004A54E1"/>
    <w:rsid w:val="004A588E"/>
    <w:rsid w:val="004A5E63"/>
    <w:rsid w:val="004A6ED9"/>
    <w:rsid w:val="004A6F44"/>
    <w:rsid w:val="004A7BCC"/>
    <w:rsid w:val="004A7D1B"/>
    <w:rsid w:val="004B0255"/>
    <w:rsid w:val="004B09C4"/>
    <w:rsid w:val="004B1142"/>
    <w:rsid w:val="004B117E"/>
    <w:rsid w:val="004B1AED"/>
    <w:rsid w:val="004B1D4D"/>
    <w:rsid w:val="004B1D5D"/>
    <w:rsid w:val="004B1F65"/>
    <w:rsid w:val="004B27D4"/>
    <w:rsid w:val="004B3E00"/>
    <w:rsid w:val="004B3E0C"/>
    <w:rsid w:val="004B4230"/>
    <w:rsid w:val="004B4FA0"/>
    <w:rsid w:val="004B567F"/>
    <w:rsid w:val="004B5D51"/>
    <w:rsid w:val="004B5E81"/>
    <w:rsid w:val="004B5EC9"/>
    <w:rsid w:val="004B69CB"/>
    <w:rsid w:val="004B7483"/>
    <w:rsid w:val="004B7759"/>
    <w:rsid w:val="004C032B"/>
    <w:rsid w:val="004C0572"/>
    <w:rsid w:val="004C1118"/>
    <w:rsid w:val="004C128B"/>
    <w:rsid w:val="004C13EA"/>
    <w:rsid w:val="004C1924"/>
    <w:rsid w:val="004C1E37"/>
    <w:rsid w:val="004C1F91"/>
    <w:rsid w:val="004C33DB"/>
    <w:rsid w:val="004C3864"/>
    <w:rsid w:val="004C4069"/>
    <w:rsid w:val="004C451C"/>
    <w:rsid w:val="004C4E47"/>
    <w:rsid w:val="004C5A08"/>
    <w:rsid w:val="004C61B0"/>
    <w:rsid w:val="004C649F"/>
    <w:rsid w:val="004C694B"/>
    <w:rsid w:val="004C6C16"/>
    <w:rsid w:val="004C6E23"/>
    <w:rsid w:val="004C6F11"/>
    <w:rsid w:val="004C6F72"/>
    <w:rsid w:val="004C723C"/>
    <w:rsid w:val="004D03A2"/>
    <w:rsid w:val="004D09C2"/>
    <w:rsid w:val="004D0B38"/>
    <w:rsid w:val="004D0B88"/>
    <w:rsid w:val="004D124A"/>
    <w:rsid w:val="004D393C"/>
    <w:rsid w:val="004D3A5A"/>
    <w:rsid w:val="004D3DA8"/>
    <w:rsid w:val="004D40C4"/>
    <w:rsid w:val="004D469D"/>
    <w:rsid w:val="004D4A25"/>
    <w:rsid w:val="004D4B04"/>
    <w:rsid w:val="004D6877"/>
    <w:rsid w:val="004D71F3"/>
    <w:rsid w:val="004D7245"/>
    <w:rsid w:val="004D7468"/>
    <w:rsid w:val="004D757C"/>
    <w:rsid w:val="004D75D2"/>
    <w:rsid w:val="004D7ED1"/>
    <w:rsid w:val="004E0232"/>
    <w:rsid w:val="004E06C8"/>
    <w:rsid w:val="004E119C"/>
    <w:rsid w:val="004E1377"/>
    <w:rsid w:val="004E1C8B"/>
    <w:rsid w:val="004E281A"/>
    <w:rsid w:val="004E300F"/>
    <w:rsid w:val="004E378A"/>
    <w:rsid w:val="004E40B6"/>
    <w:rsid w:val="004E4940"/>
    <w:rsid w:val="004E4B50"/>
    <w:rsid w:val="004E5B1F"/>
    <w:rsid w:val="004E61F9"/>
    <w:rsid w:val="004E620D"/>
    <w:rsid w:val="004E6329"/>
    <w:rsid w:val="004E643B"/>
    <w:rsid w:val="004E7930"/>
    <w:rsid w:val="004F0040"/>
    <w:rsid w:val="004F14D6"/>
    <w:rsid w:val="004F1B62"/>
    <w:rsid w:val="004F2443"/>
    <w:rsid w:val="004F2E11"/>
    <w:rsid w:val="004F3078"/>
    <w:rsid w:val="004F309D"/>
    <w:rsid w:val="004F3A36"/>
    <w:rsid w:val="004F44DC"/>
    <w:rsid w:val="004F4745"/>
    <w:rsid w:val="004F5544"/>
    <w:rsid w:val="004F644E"/>
    <w:rsid w:val="004F6725"/>
    <w:rsid w:val="004F687C"/>
    <w:rsid w:val="004F6977"/>
    <w:rsid w:val="004F6D5E"/>
    <w:rsid w:val="005003FF"/>
    <w:rsid w:val="00501191"/>
    <w:rsid w:val="00501AA9"/>
    <w:rsid w:val="0050361D"/>
    <w:rsid w:val="0050388F"/>
    <w:rsid w:val="005038F4"/>
    <w:rsid w:val="00503963"/>
    <w:rsid w:val="00503CE2"/>
    <w:rsid w:val="00504034"/>
    <w:rsid w:val="00504A42"/>
    <w:rsid w:val="00504CEA"/>
    <w:rsid w:val="00505558"/>
    <w:rsid w:val="00506E3F"/>
    <w:rsid w:val="0050719E"/>
    <w:rsid w:val="00507810"/>
    <w:rsid w:val="00507CCA"/>
    <w:rsid w:val="00507FF0"/>
    <w:rsid w:val="00510B24"/>
    <w:rsid w:val="005112D9"/>
    <w:rsid w:val="00511951"/>
    <w:rsid w:val="00511CC4"/>
    <w:rsid w:val="00512DEA"/>
    <w:rsid w:val="0051332F"/>
    <w:rsid w:val="005137C3"/>
    <w:rsid w:val="00513F1D"/>
    <w:rsid w:val="005141D8"/>
    <w:rsid w:val="005145F5"/>
    <w:rsid w:val="00514905"/>
    <w:rsid w:val="005150F8"/>
    <w:rsid w:val="00516FB6"/>
    <w:rsid w:val="005173EB"/>
    <w:rsid w:val="00517883"/>
    <w:rsid w:val="005204D2"/>
    <w:rsid w:val="00521780"/>
    <w:rsid w:val="00521A38"/>
    <w:rsid w:val="00521ABF"/>
    <w:rsid w:val="00522AC4"/>
    <w:rsid w:val="00522AF1"/>
    <w:rsid w:val="005232B5"/>
    <w:rsid w:val="00523A9E"/>
    <w:rsid w:val="00523DAB"/>
    <w:rsid w:val="005241B7"/>
    <w:rsid w:val="005249C5"/>
    <w:rsid w:val="00524BC6"/>
    <w:rsid w:val="00524C27"/>
    <w:rsid w:val="00525232"/>
    <w:rsid w:val="005257AC"/>
    <w:rsid w:val="00525B42"/>
    <w:rsid w:val="00525E88"/>
    <w:rsid w:val="00526085"/>
    <w:rsid w:val="00526688"/>
    <w:rsid w:val="00526D44"/>
    <w:rsid w:val="00526FE5"/>
    <w:rsid w:val="005273EB"/>
    <w:rsid w:val="0052741E"/>
    <w:rsid w:val="00527512"/>
    <w:rsid w:val="00527DE6"/>
    <w:rsid w:val="00532638"/>
    <w:rsid w:val="005331FF"/>
    <w:rsid w:val="005334E6"/>
    <w:rsid w:val="00533BF1"/>
    <w:rsid w:val="00533C7F"/>
    <w:rsid w:val="00533F15"/>
    <w:rsid w:val="0053403C"/>
    <w:rsid w:val="0053414D"/>
    <w:rsid w:val="00534443"/>
    <w:rsid w:val="00534BEC"/>
    <w:rsid w:val="00535F76"/>
    <w:rsid w:val="0053733F"/>
    <w:rsid w:val="005401F6"/>
    <w:rsid w:val="005408BB"/>
    <w:rsid w:val="005410B8"/>
    <w:rsid w:val="00541697"/>
    <w:rsid w:val="00542222"/>
    <w:rsid w:val="005427D6"/>
    <w:rsid w:val="00542C95"/>
    <w:rsid w:val="00542F77"/>
    <w:rsid w:val="00543053"/>
    <w:rsid w:val="00543890"/>
    <w:rsid w:val="00543B56"/>
    <w:rsid w:val="00544AFA"/>
    <w:rsid w:val="005456C1"/>
    <w:rsid w:val="00547494"/>
    <w:rsid w:val="00547C19"/>
    <w:rsid w:val="00547D2A"/>
    <w:rsid w:val="00550565"/>
    <w:rsid w:val="00550588"/>
    <w:rsid w:val="0055058F"/>
    <w:rsid w:val="00550F22"/>
    <w:rsid w:val="00551A1F"/>
    <w:rsid w:val="00551DD5"/>
    <w:rsid w:val="00552D58"/>
    <w:rsid w:val="00552F13"/>
    <w:rsid w:val="00553D1C"/>
    <w:rsid w:val="00553D3F"/>
    <w:rsid w:val="0055504B"/>
    <w:rsid w:val="00555912"/>
    <w:rsid w:val="00555E16"/>
    <w:rsid w:val="00555FC7"/>
    <w:rsid w:val="0055615C"/>
    <w:rsid w:val="00556758"/>
    <w:rsid w:val="005567E6"/>
    <w:rsid w:val="005567FB"/>
    <w:rsid w:val="00556ACF"/>
    <w:rsid w:val="00556AD8"/>
    <w:rsid w:val="00556F30"/>
    <w:rsid w:val="00557277"/>
    <w:rsid w:val="005578D7"/>
    <w:rsid w:val="00557CB7"/>
    <w:rsid w:val="00557D32"/>
    <w:rsid w:val="005601B9"/>
    <w:rsid w:val="00560921"/>
    <w:rsid w:val="00560B9B"/>
    <w:rsid w:val="005615A0"/>
    <w:rsid w:val="00561A03"/>
    <w:rsid w:val="00561DA5"/>
    <w:rsid w:val="0056200A"/>
    <w:rsid w:val="005622C4"/>
    <w:rsid w:val="00562721"/>
    <w:rsid w:val="00562A76"/>
    <w:rsid w:val="00562BE9"/>
    <w:rsid w:val="00563D58"/>
    <w:rsid w:val="00564924"/>
    <w:rsid w:val="00564C0F"/>
    <w:rsid w:val="00564CFC"/>
    <w:rsid w:val="005656BF"/>
    <w:rsid w:val="00565D54"/>
    <w:rsid w:val="0056621C"/>
    <w:rsid w:val="00566534"/>
    <w:rsid w:val="005673D1"/>
    <w:rsid w:val="005679A3"/>
    <w:rsid w:val="00570517"/>
    <w:rsid w:val="00570691"/>
    <w:rsid w:val="00570AD5"/>
    <w:rsid w:val="00570AF6"/>
    <w:rsid w:val="0057193B"/>
    <w:rsid w:val="00571A83"/>
    <w:rsid w:val="00571CDB"/>
    <w:rsid w:val="00571EE8"/>
    <w:rsid w:val="005727F0"/>
    <w:rsid w:val="00573050"/>
    <w:rsid w:val="0057324D"/>
    <w:rsid w:val="0057387E"/>
    <w:rsid w:val="005744BF"/>
    <w:rsid w:val="00575B38"/>
    <w:rsid w:val="0057625A"/>
    <w:rsid w:val="0057631C"/>
    <w:rsid w:val="00576BC8"/>
    <w:rsid w:val="005773F4"/>
    <w:rsid w:val="005803ED"/>
    <w:rsid w:val="0058109A"/>
    <w:rsid w:val="00582C98"/>
    <w:rsid w:val="0058343B"/>
    <w:rsid w:val="00583D3B"/>
    <w:rsid w:val="00583F32"/>
    <w:rsid w:val="00584786"/>
    <w:rsid w:val="00584A6C"/>
    <w:rsid w:val="00584B9C"/>
    <w:rsid w:val="0058512D"/>
    <w:rsid w:val="0058532B"/>
    <w:rsid w:val="0058572D"/>
    <w:rsid w:val="00585D04"/>
    <w:rsid w:val="00585F34"/>
    <w:rsid w:val="0059039F"/>
    <w:rsid w:val="00590794"/>
    <w:rsid w:val="00590F17"/>
    <w:rsid w:val="00592144"/>
    <w:rsid w:val="005922C7"/>
    <w:rsid w:val="005944BE"/>
    <w:rsid w:val="00594839"/>
    <w:rsid w:val="00595009"/>
    <w:rsid w:val="005951C5"/>
    <w:rsid w:val="00595823"/>
    <w:rsid w:val="005958C7"/>
    <w:rsid w:val="005959AE"/>
    <w:rsid w:val="00596050"/>
    <w:rsid w:val="0059612A"/>
    <w:rsid w:val="005967EC"/>
    <w:rsid w:val="00596A8F"/>
    <w:rsid w:val="005A0ACE"/>
    <w:rsid w:val="005A0B73"/>
    <w:rsid w:val="005A0DD0"/>
    <w:rsid w:val="005A12A6"/>
    <w:rsid w:val="005A19C8"/>
    <w:rsid w:val="005A2651"/>
    <w:rsid w:val="005A2BC1"/>
    <w:rsid w:val="005A3340"/>
    <w:rsid w:val="005A365D"/>
    <w:rsid w:val="005A3DC5"/>
    <w:rsid w:val="005A4CE0"/>
    <w:rsid w:val="005A5D96"/>
    <w:rsid w:val="005A66F3"/>
    <w:rsid w:val="005A6B71"/>
    <w:rsid w:val="005A6E45"/>
    <w:rsid w:val="005A7F59"/>
    <w:rsid w:val="005B187E"/>
    <w:rsid w:val="005B18C2"/>
    <w:rsid w:val="005B29E3"/>
    <w:rsid w:val="005B2BE3"/>
    <w:rsid w:val="005B3307"/>
    <w:rsid w:val="005B3399"/>
    <w:rsid w:val="005B43B1"/>
    <w:rsid w:val="005B4D00"/>
    <w:rsid w:val="005B4FF0"/>
    <w:rsid w:val="005B5416"/>
    <w:rsid w:val="005B546F"/>
    <w:rsid w:val="005B586E"/>
    <w:rsid w:val="005B5C84"/>
    <w:rsid w:val="005B6A3B"/>
    <w:rsid w:val="005B7073"/>
    <w:rsid w:val="005B76A3"/>
    <w:rsid w:val="005B789C"/>
    <w:rsid w:val="005C04C8"/>
    <w:rsid w:val="005C0591"/>
    <w:rsid w:val="005C10C9"/>
    <w:rsid w:val="005C19C9"/>
    <w:rsid w:val="005C1AC5"/>
    <w:rsid w:val="005C31D1"/>
    <w:rsid w:val="005C32BC"/>
    <w:rsid w:val="005C36DC"/>
    <w:rsid w:val="005C3B5D"/>
    <w:rsid w:val="005C3BF1"/>
    <w:rsid w:val="005C3F15"/>
    <w:rsid w:val="005C42AF"/>
    <w:rsid w:val="005C43E0"/>
    <w:rsid w:val="005C48AD"/>
    <w:rsid w:val="005C49EB"/>
    <w:rsid w:val="005C4B4B"/>
    <w:rsid w:val="005C4BB2"/>
    <w:rsid w:val="005C58F9"/>
    <w:rsid w:val="005C5EBC"/>
    <w:rsid w:val="005C65BA"/>
    <w:rsid w:val="005C6D2B"/>
    <w:rsid w:val="005D03ED"/>
    <w:rsid w:val="005D0BCF"/>
    <w:rsid w:val="005D1326"/>
    <w:rsid w:val="005D16B1"/>
    <w:rsid w:val="005D2649"/>
    <w:rsid w:val="005D2F08"/>
    <w:rsid w:val="005D3053"/>
    <w:rsid w:val="005D3844"/>
    <w:rsid w:val="005D3D49"/>
    <w:rsid w:val="005D4227"/>
    <w:rsid w:val="005D44DA"/>
    <w:rsid w:val="005D5DEE"/>
    <w:rsid w:val="005D5E46"/>
    <w:rsid w:val="005D66C9"/>
    <w:rsid w:val="005D69F8"/>
    <w:rsid w:val="005D6AD3"/>
    <w:rsid w:val="005D6E2C"/>
    <w:rsid w:val="005D72F7"/>
    <w:rsid w:val="005D74B9"/>
    <w:rsid w:val="005D7DA0"/>
    <w:rsid w:val="005E0752"/>
    <w:rsid w:val="005E0F43"/>
    <w:rsid w:val="005E24AC"/>
    <w:rsid w:val="005E285B"/>
    <w:rsid w:val="005E2F78"/>
    <w:rsid w:val="005E3185"/>
    <w:rsid w:val="005E3341"/>
    <w:rsid w:val="005E59A5"/>
    <w:rsid w:val="005E5B27"/>
    <w:rsid w:val="005E5DEB"/>
    <w:rsid w:val="005E63FE"/>
    <w:rsid w:val="005E6485"/>
    <w:rsid w:val="005E655C"/>
    <w:rsid w:val="005E6AF2"/>
    <w:rsid w:val="005E6CF7"/>
    <w:rsid w:val="005E7CA4"/>
    <w:rsid w:val="005E7E43"/>
    <w:rsid w:val="005F0373"/>
    <w:rsid w:val="005F0DB7"/>
    <w:rsid w:val="005F11FA"/>
    <w:rsid w:val="005F1386"/>
    <w:rsid w:val="005F14AC"/>
    <w:rsid w:val="005F1534"/>
    <w:rsid w:val="005F2F7F"/>
    <w:rsid w:val="005F3087"/>
    <w:rsid w:val="005F433D"/>
    <w:rsid w:val="005F46D0"/>
    <w:rsid w:val="005F4742"/>
    <w:rsid w:val="005F4E21"/>
    <w:rsid w:val="005F4F19"/>
    <w:rsid w:val="005F5414"/>
    <w:rsid w:val="005F5543"/>
    <w:rsid w:val="005F5E1F"/>
    <w:rsid w:val="005F6113"/>
    <w:rsid w:val="005F7BC8"/>
    <w:rsid w:val="00600407"/>
    <w:rsid w:val="0060081A"/>
    <w:rsid w:val="00600832"/>
    <w:rsid w:val="006008C6"/>
    <w:rsid w:val="006009C0"/>
    <w:rsid w:val="0060116C"/>
    <w:rsid w:val="006011BC"/>
    <w:rsid w:val="006016B3"/>
    <w:rsid w:val="00601806"/>
    <w:rsid w:val="00601B84"/>
    <w:rsid w:val="00601BBB"/>
    <w:rsid w:val="00601E24"/>
    <w:rsid w:val="0060226D"/>
    <w:rsid w:val="00602890"/>
    <w:rsid w:val="0060295C"/>
    <w:rsid w:val="00603ADD"/>
    <w:rsid w:val="00603C74"/>
    <w:rsid w:val="006041E7"/>
    <w:rsid w:val="00604BDE"/>
    <w:rsid w:val="00604BF7"/>
    <w:rsid w:val="00604C2E"/>
    <w:rsid w:val="0060689B"/>
    <w:rsid w:val="00606A72"/>
    <w:rsid w:val="00606BDB"/>
    <w:rsid w:val="00606CB3"/>
    <w:rsid w:val="006074F5"/>
    <w:rsid w:val="00613AB9"/>
    <w:rsid w:val="00614EB8"/>
    <w:rsid w:val="0061575A"/>
    <w:rsid w:val="00615BDE"/>
    <w:rsid w:val="00615BEA"/>
    <w:rsid w:val="006161F7"/>
    <w:rsid w:val="00617455"/>
    <w:rsid w:val="00617B76"/>
    <w:rsid w:val="00620739"/>
    <w:rsid w:val="006208A8"/>
    <w:rsid w:val="006214CD"/>
    <w:rsid w:val="006218DE"/>
    <w:rsid w:val="00621E0B"/>
    <w:rsid w:val="00621F34"/>
    <w:rsid w:val="00622546"/>
    <w:rsid w:val="0062254C"/>
    <w:rsid w:val="0062258B"/>
    <w:rsid w:val="006238F5"/>
    <w:rsid w:val="0062513D"/>
    <w:rsid w:val="00625AD4"/>
    <w:rsid w:val="00626931"/>
    <w:rsid w:val="00626F52"/>
    <w:rsid w:val="00627008"/>
    <w:rsid w:val="00627944"/>
    <w:rsid w:val="006305A8"/>
    <w:rsid w:val="00631339"/>
    <w:rsid w:val="00631C0E"/>
    <w:rsid w:val="00631D3F"/>
    <w:rsid w:val="00631D8E"/>
    <w:rsid w:val="00631EE6"/>
    <w:rsid w:val="00632CB2"/>
    <w:rsid w:val="006346DD"/>
    <w:rsid w:val="00635233"/>
    <w:rsid w:val="006356C0"/>
    <w:rsid w:val="00636393"/>
    <w:rsid w:val="0063673D"/>
    <w:rsid w:val="00636F92"/>
    <w:rsid w:val="0063721D"/>
    <w:rsid w:val="0064091B"/>
    <w:rsid w:val="00640B7B"/>
    <w:rsid w:val="00641412"/>
    <w:rsid w:val="0064166E"/>
    <w:rsid w:val="0064179F"/>
    <w:rsid w:val="00641CD1"/>
    <w:rsid w:val="00642060"/>
    <w:rsid w:val="00642C70"/>
    <w:rsid w:val="00644006"/>
    <w:rsid w:val="00644253"/>
    <w:rsid w:val="00644452"/>
    <w:rsid w:val="006444CA"/>
    <w:rsid w:val="006448F6"/>
    <w:rsid w:val="006459A6"/>
    <w:rsid w:val="00646CE7"/>
    <w:rsid w:val="00646F83"/>
    <w:rsid w:val="00647641"/>
    <w:rsid w:val="00647BA8"/>
    <w:rsid w:val="00650617"/>
    <w:rsid w:val="006509DE"/>
    <w:rsid w:val="00650B90"/>
    <w:rsid w:val="006515ED"/>
    <w:rsid w:val="0065185D"/>
    <w:rsid w:val="006526EF"/>
    <w:rsid w:val="00652A6F"/>
    <w:rsid w:val="0065301E"/>
    <w:rsid w:val="006535A5"/>
    <w:rsid w:val="00653681"/>
    <w:rsid w:val="00653D19"/>
    <w:rsid w:val="0065411C"/>
    <w:rsid w:val="0065450C"/>
    <w:rsid w:val="00657549"/>
    <w:rsid w:val="00657C67"/>
    <w:rsid w:val="006608D5"/>
    <w:rsid w:val="00660B3A"/>
    <w:rsid w:val="006613B3"/>
    <w:rsid w:val="00661AA6"/>
    <w:rsid w:val="00661D69"/>
    <w:rsid w:val="00662B1D"/>
    <w:rsid w:val="006634DD"/>
    <w:rsid w:val="00663C51"/>
    <w:rsid w:val="00664ABB"/>
    <w:rsid w:val="00665236"/>
    <w:rsid w:val="006657BC"/>
    <w:rsid w:val="006658F7"/>
    <w:rsid w:val="00666987"/>
    <w:rsid w:val="00666C4B"/>
    <w:rsid w:val="00666F44"/>
    <w:rsid w:val="00666FA1"/>
    <w:rsid w:val="0066709A"/>
    <w:rsid w:val="006672A1"/>
    <w:rsid w:val="00667760"/>
    <w:rsid w:val="00667EE0"/>
    <w:rsid w:val="00670A2B"/>
    <w:rsid w:val="00670F58"/>
    <w:rsid w:val="00671217"/>
    <w:rsid w:val="00671440"/>
    <w:rsid w:val="00674016"/>
    <w:rsid w:val="006746F6"/>
    <w:rsid w:val="00674D26"/>
    <w:rsid w:val="00675017"/>
    <w:rsid w:val="00675CF9"/>
    <w:rsid w:val="00675E11"/>
    <w:rsid w:val="00675F71"/>
    <w:rsid w:val="00675FCF"/>
    <w:rsid w:val="00676F3F"/>
    <w:rsid w:val="00676F8A"/>
    <w:rsid w:val="0067753B"/>
    <w:rsid w:val="00680C1C"/>
    <w:rsid w:val="00680D52"/>
    <w:rsid w:val="00680F93"/>
    <w:rsid w:val="00681178"/>
    <w:rsid w:val="0068128E"/>
    <w:rsid w:val="0068177C"/>
    <w:rsid w:val="0068203F"/>
    <w:rsid w:val="00682A61"/>
    <w:rsid w:val="00682DC0"/>
    <w:rsid w:val="006831ED"/>
    <w:rsid w:val="00683FE1"/>
    <w:rsid w:val="0068442D"/>
    <w:rsid w:val="00684581"/>
    <w:rsid w:val="00684F9D"/>
    <w:rsid w:val="00685957"/>
    <w:rsid w:val="00685F1A"/>
    <w:rsid w:val="0068610A"/>
    <w:rsid w:val="00686836"/>
    <w:rsid w:val="00690637"/>
    <w:rsid w:val="00690B1D"/>
    <w:rsid w:val="00690CA5"/>
    <w:rsid w:val="00690E42"/>
    <w:rsid w:val="00691C01"/>
    <w:rsid w:val="0069206E"/>
    <w:rsid w:val="006935FC"/>
    <w:rsid w:val="00693F49"/>
    <w:rsid w:val="00694241"/>
    <w:rsid w:val="006942D9"/>
    <w:rsid w:val="00694690"/>
    <w:rsid w:val="006947DF"/>
    <w:rsid w:val="006965A9"/>
    <w:rsid w:val="00696E45"/>
    <w:rsid w:val="006976EE"/>
    <w:rsid w:val="00697762"/>
    <w:rsid w:val="00697AEC"/>
    <w:rsid w:val="00697DAA"/>
    <w:rsid w:val="00697E3E"/>
    <w:rsid w:val="006A0BCE"/>
    <w:rsid w:val="006A10E3"/>
    <w:rsid w:val="006A2196"/>
    <w:rsid w:val="006A2A65"/>
    <w:rsid w:val="006A2B5B"/>
    <w:rsid w:val="006A4634"/>
    <w:rsid w:val="006A4735"/>
    <w:rsid w:val="006A4D87"/>
    <w:rsid w:val="006A5174"/>
    <w:rsid w:val="006A51A8"/>
    <w:rsid w:val="006A5C32"/>
    <w:rsid w:val="006A6DAB"/>
    <w:rsid w:val="006A7635"/>
    <w:rsid w:val="006A7B0A"/>
    <w:rsid w:val="006B05BE"/>
    <w:rsid w:val="006B0963"/>
    <w:rsid w:val="006B1204"/>
    <w:rsid w:val="006B141A"/>
    <w:rsid w:val="006B1576"/>
    <w:rsid w:val="006B1D38"/>
    <w:rsid w:val="006B257D"/>
    <w:rsid w:val="006B25BD"/>
    <w:rsid w:val="006B3791"/>
    <w:rsid w:val="006B429C"/>
    <w:rsid w:val="006B48BD"/>
    <w:rsid w:val="006B56AF"/>
    <w:rsid w:val="006B60A7"/>
    <w:rsid w:val="006B624B"/>
    <w:rsid w:val="006B68F6"/>
    <w:rsid w:val="006B7007"/>
    <w:rsid w:val="006B7016"/>
    <w:rsid w:val="006C0F48"/>
    <w:rsid w:val="006C16A3"/>
    <w:rsid w:val="006C17DD"/>
    <w:rsid w:val="006C384D"/>
    <w:rsid w:val="006C3DD2"/>
    <w:rsid w:val="006C524A"/>
    <w:rsid w:val="006C54AB"/>
    <w:rsid w:val="006C5927"/>
    <w:rsid w:val="006C5974"/>
    <w:rsid w:val="006C5AA5"/>
    <w:rsid w:val="006C5AD4"/>
    <w:rsid w:val="006C5E45"/>
    <w:rsid w:val="006C6C65"/>
    <w:rsid w:val="006C7446"/>
    <w:rsid w:val="006C7C47"/>
    <w:rsid w:val="006C7DBD"/>
    <w:rsid w:val="006D0A37"/>
    <w:rsid w:val="006D1489"/>
    <w:rsid w:val="006D15F8"/>
    <w:rsid w:val="006D22FF"/>
    <w:rsid w:val="006D2573"/>
    <w:rsid w:val="006D25A8"/>
    <w:rsid w:val="006D35D1"/>
    <w:rsid w:val="006D3BAC"/>
    <w:rsid w:val="006D3DBC"/>
    <w:rsid w:val="006D40AD"/>
    <w:rsid w:val="006D4132"/>
    <w:rsid w:val="006D4C74"/>
    <w:rsid w:val="006D4E50"/>
    <w:rsid w:val="006D683F"/>
    <w:rsid w:val="006D6A7E"/>
    <w:rsid w:val="006D6CE9"/>
    <w:rsid w:val="006D6D49"/>
    <w:rsid w:val="006E0012"/>
    <w:rsid w:val="006E0352"/>
    <w:rsid w:val="006E0C87"/>
    <w:rsid w:val="006E0F56"/>
    <w:rsid w:val="006E1CD4"/>
    <w:rsid w:val="006E2211"/>
    <w:rsid w:val="006E2325"/>
    <w:rsid w:val="006E28D9"/>
    <w:rsid w:val="006E29EE"/>
    <w:rsid w:val="006E3EDF"/>
    <w:rsid w:val="006E4625"/>
    <w:rsid w:val="006E471E"/>
    <w:rsid w:val="006E59A5"/>
    <w:rsid w:val="006E5D27"/>
    <w:rsid w:val="006E5F4C"/>
    <w:rsid w:val="006E67A3"/>
    <w:rsid w:val="006F0803"/>
    <w:rsid w:val="006F0C3B"/>
    <w:rsid w:val="006F11C1"/>
    <w:rsid w:val="006F1B6B"/>
    <w:rsid w:val="006F2E9F"/>
    <w:rsid w:val="006F358B"/>
    <w:rsid w:val="006F3639"/>
    <w:rsid w:val="006F4131"/>
    <w:rsid w:val="006F437B"/>
    <w:rsid w:val="006F4702"/>
    <w:rsid w:val="006F5148"/>
    <w:rsid w:val="006F55FE"/>
    <w:rsid w:val="006F5B17"/>
    <w:rsid w:val="006F6230"/>
    <w:rsid w:val="006F64C6"/>
    <w:rsid w:val="006F6823"/>
    <w:rsid w:val="006F74CB"/>
    <w:rsid w:val="006F7502"/>
    <w:rsid w:val="006F782B"/>
    <w:rsid w:val="006F7BDF"/>
    <w:rsid w:val="006F7DAA"/>
    <w:rsid w:val="007002C4"/>
    <w:rsid w:val="00700893"/>
    <w:rsid w:val="00701300"/>
    <w:rsid w:val="007018DD"/>
    <w:rsid w:val="007025B2"/>
    <w:rsid w:val="007027ED"/>
    <w:rsid w:val="00702E22"/>
    <w:rsid w:val="00703207"/>
    <w:rsid w:val="007034C8"/>
    <w:rsid w:val="00703BE2"/>
    <w:rsid w:val="00703BFA"/>
    <w:rsid w:val="00703E51"/>
    <w:rsid w:val="00704795"/>
    <w:rsid w:val="0070481F"/>
    <w:rsid w:val="00704EA3"/>
    <w:rsid w:val="00704F4B"/>
    <w:rsid w:val="00704F8C"/>
    <w:rsid w:val="0070662A"/>
    <w:rsid w:val="00706ABB"/>
    <w:rsid w:val="00706F0D"/>
    <w:rsid w:val="0070711E"/>
    <w:rsid w:val="00707217"/>
    <w:rsid w:val="00707B13"/>
    <w:rsid w:val="0071064D"/>
    <w:rsid w:val="007113DB"/>
    <w:rsid w:val="00711906"/>
    <w:rsid w:val="00711A62"/>
    <w:rsid w:val="00711DF5"/>
    <w:rsid w:val="00712097"/>
    <w:rsid w:val="00712117"/>
    <w:rsid w:val="00712B74"/>
    <w:rsid w:val="00715789"/>
    <w:rsid w:val="00715E90"/>
    <w:rsid w:val="00716DBF"/>
    <w:rsid w:val="00717B35"/>
    <w:rsid w:val="00720DF8"/>
    <w:rsid w:val="00720E7D"/>
    <w:rsid w:val="00720F67"/>
    <w:rsid w:val="0072139B"/>
    <w:rsid w:val="007216F7"/>
    <w:rsid w:val="0072179A"/>
    <w:rsid w:val="00721D67"/>
    <w:rsid w:val="00721E16"/>
    <w:rsid w:val="00722959"/>
    <w:rsid w:val="00723055"/>
    <w:rsid w:val="007236D3"/>
    <w:rsid w:val="007245B6"/>
    <w:rsid w:val="00724BF4"/>
    <w:rsid w:val="00724F12"/>
    <w:rsid w:val="007268FA"/>
    <w:rsid w:val="00726F60"/>
    <w:rsid w:val="00727323"/>
    <w:rsid w:val="0072763F"/>
    <w:rsid w:val="007279FD"/>
    <w:rsid w:val="007301E8"/>
    <w:rsid w:val="007318E7"/>
    <w:rsid w:val="0073244B"/>
    <w:rsid w:val="0073247C"/>
    <w:rsid w:val="00732C4A"/>
    <w:rsid w:val="0073306C"/>
    <w:rsid w:val="007341AB"/>
    <w:rsid w:val="00734784"/>
    <w:rsid w:val="00734C0A"/>
    <w:rsid w:val="007353B7"/>
    <w:rsid w:val="007355BE"/>
    <w:rsid w:val="00735BC1"/>
    <w:rsid w:val="00735DD2"/>
    <w:rsid w:val="007361A8"/>
    <w:rsid w:val="007365C6"/>
    <w:rsid w:val="00736848"/>
    <w:rsid w:val="00736D80"/>
    <w:rsid w:val="00737707"/>
    <w:rsid w:val="007404D8"/>
    <w:rsid w:val="00740920"/>
    <w:rsid w:val="00740B4E"/>
    <w:rsid w:val="0074146E"/>
    <w:rsid w:val="00741543"/>
    <w:rsid w:val="00743388"/>
    <w:rsid w:val="00743A12"/>
    <w:rsid w:val="007444E2"/>
    <w:rsid w:val="00744D21"/>
    <w:rsid w:val="00744D60"/>
    <w:rsid w:val="0074529D"/>
    <w:rsid w:val="00745FD4"/>
    <w:rsid w:val="007461EB"/>
    <w:rsid w:val="00746661"/>
    <w:rsid w:val="00746B76"/>
    <w:rsid w:val="00746C28"/>
    <w:rsid w:val="007476AF"/>
    <w:rsid w:val="00750601"/>
    <w:rsid w:val="007507FF"/>
    <w:rsid w:val="00750AB5"/>
    <w:rsid w:val="00751A7D"/>
    <w:rsid w:val="00751BAF"/>
    <w:rsid w:val="00751E11"/>
    <w:rsid w:val="007522A4"/>
    <w:rsid w:val="007523E0"/>
    <w:rsid w:val="0075244F"/>
    <w:rsid w:val="007536D7"/>
    <w:rsid w:val="007537C2"/>
    <w:rsid w:val="0075479B"/>
    <w:rsid w:val="00754908"/>
    <w:rsid w:val="0075560B"/>
    <w:rsid w:val="007556E7"/>
    <w:rsid w:val="0075570B"/>
    <w:rsid w:val="00755737"/>
    <w:rsid w:val="0075575E"/>
    <w:rsid w:val="007558FC"/>
    <w:rsid w:val="007559E5"/>
    <w:rsid w:val="00755A9D"/>
    <w:rsid w:val="00757284"/>
    <w:rsid w:val="0075758C"/>
    <w:rsid w:val="00757B44"/>
    <w:rsid w:val="00757C7A"/>
    <w:rsid w:val="00760089"/>
    <w:rsid w:val="0076041D"/>
    <w:rsid w:val="0076065F"/>
    <w:rsid w:val="0076066D"/>
    <w:rsid w:val="007617C0"/>
    <w:rsid w:val="00763055"/>
    <w:rsid w:val="00763282"/>
    <w:rsid w:val="00763A33"/>
    <w:rsid w:val="007640A7"/>
    <w:rsid w:val="007641FE"/>
    <w:rsid w:val="00764A04"/>
    <w:rsid w:val="00764AD2"/>
    <w:rsid w:val="00765173"/>
    <w:rsid w:val="00765A75"/>
    <w:rsid w:val="00765D9F"/>
    <w:rsid w:val="00766658"/>
    <w:rsid w:val="007666D3"/>
    <w:rsid w:val="00767854"/>
    <w:rsid w:val="00767945"/>
    <w:rsid w:val="00767CF4"/>
    <w:rsid w:val="00767D5D"/>
    <w:rsid w:val="0077001E"/>
    <w:rsid w:val="007707CE"/>
    <w:rsid w:val="00771534"/>
    <w:rsid w:val="00771760"/>
    <w:rsid w:val="00771B84"/>
    <w:rsid w:val="007744C5"/>
    <w:rsid w:val="0077588C"/>
    <w:rsid w:val="0077634A"/>
    <w:rsid w:val="00776443"/>
    <w:rsid w:val="00776788"/>
    <w:rsid w:val="00776860"/>
    <w:rsid w:val="00776887"/>
    <w:rsid w:val="00776A4D"/>
    <w:rsid w:val="00776C05"/>
    <w:rsid w:val="00776DF6"/>
    <w:rsid w:val="00776ECA"/>
    <w:rsid w:val="00777558"/>
    <w:rsid w:val="007777E6"/>
    <w:rsid w:val="00777B9B"/>
    <w:rsid w:val="0078017A"/>
    <w:rsid w:val="00780258"/>
    <w:rsid w:val="007802CE"/>
    <w:rsid w:val="00780F53"/>
    <w:rsid w:val="00780F86"/>
    <w:rsid w:val="0078106C"/>
    <w:rsid w:val="00781815"/>
    <w:rsid w:val="00781AE1"/>
    <w:rsid w:val="007825C6"/>
    <w:rsid w:val="00782EF2"/>
    <w:rsid w:val="00783BAD"/>
    <w:rsid w:val="00783CDA"/>
    <w:rsid w:val="007841CE"/>
    <w:rsid w:val="007845D5"/>
    <w:rsid w:val="00785349"/>
    <w:rsid w:val="007856F0"/>
    <w:rsid w:val="007868F7"/>
    <w:rsid w:val="007870CB"/>
    <w:rsid w:val="007874A1"/>
    <w:rsid w:val="007876C5"/>
    <w:rsid w:val="007900FC"/>
    <w:rsid w:val="00790270"/>
    <w:rsid w:val="0079054A"/>
    <w:rsid w:val="00790AD5"/>
    <w:rsid w:val="00790CE2"/>
    <w:rsid w:val="0079140F"/>
    <w:rsid w:val="0079205D"/>
    <w:rsid w:val="0079255A"/>
    <w:rsid w:val="00792977"/>
    <w:rsid w:val="00792F8B"/>
    <w:rsid w:val="00792F9D"/>
    <w:rsid w:val="00793D6C"/>
    <w:rsid w:val="007944FF"/>
    <w:rsid w:val="00796F02"/>
    <w:rsid w:val="00797BBD"/>
    <w:rsid w:val="007A0529"/>
    <w:rsid w:val="007A058F"/>
    <w:rsid w:val="007A105B"/>
    <w:rsid w:val="007A134A"/>
    <w:rsid w:val="007A2435"/>
    <w:rsid w:val="007A2E35"/>
    <w:rsid w:val="007A2E47"/>
    <w:rsid w:val="007A30C6"/>
    <w:rsid w:val="007A3BAF"/>
    <w:rsid w:val="007A5024"/>
    <w:rsid w:val="007A52EA"/>
    <w:rsid w:val="007A5468"/>
    <w:rsid w:val="007A5537"/>
    <w:rsid w:val="007A56F9"/>
    <w:rsid w:val="007A6140"/>
    <w:rsid w:val="007A62AD"/>
    <w:rsid w:val="007A64C6"/>
    <w:rsid w:val="007A68BE"/>
    <w:rsid w:val="007A6ABA"/>
    <w:rsid w:val="007A72CE"/>
    <w:rsid w:val="007B0028"/>
    <w:rsid w:val="007B0099"/>
    <w:rsid w:val="007B0250"/>
    <w:rsid w:val="007B02C0"/>
    <w:rsid w:val="007B03DF"/>
    <w:rsid w:val="007B0EBF"/>
    <w:rsid w:val="007B0EC4"/>
    <w:rsid w:val="007B1731"/>
    <w:rsid w:val="007B18CB"/>
    <w:rsid w:val="007B1B1E"/>
    <w:rsid w:val="007B1F6A"/>
    <w:rsid w:val="007B21EB"/>
    <w:rsid w:val="007B24BA"/>
    <w:rsid w:val="007B2633"/>
    <w:rsid w:val="007B3584"/>
    <w:rsid w:val="007B4F4D"/>
    <w:rsid w:val="007B5296"/>
    <w:rsid w:val="007B5DE2"/>
    <w:rsid w:val="007B606F"/>
    <w:rsid w:val="007B60B2"/>
    <w:rsid w:val="007B68FF"/>
    <w:rsid w:val="007B7406"/>
    <w:rsid w:val="007B7DA2"/>
    <w:rsid w:val="007C03F4"/>
    <w:rsid w:val="007C049F"/>
    <w:rsid w:val="007C04E1"/>
    <w:rsid w:val="007C0893"/>
    <w:rsid w:val="007C1E5E"/>
    <w:rsid w:val="007C21A0"/>
    <w:rsid w:val="007C25C8"/>
    <w:rsid w:val="007C2E3E"/>
    <w:rsid w:val="007C378C"/>
    <w:rsid w:val="007C3A9F"/>
    <w:rsid w:val="007C4396"/>
    <w:rsid w:val="007C4DB6"/>
    <w:rsid w:val="007C4EC7"/>
    <w:rsid w:val="007C53AC"/>
    <w:rsid w:val="007C6394"/>
    <w:rsid w:val="007C6BDA"/>
    <w:rsid w:val="007C6C30"/>
    <w:rsid w:val="007C72F4"/>
    <w:rsid w:val="007C7BD7"/>
    <w:rsid w:val="007D0A97"/>
    <w:rsid w:val="007D0D30"/>
    <w:rsid w:val="007D0F13"/>
    <w:rsid w:val="007D10BB"/>
    <w:rsid w:val="007D1433"/>
    <w:rsid w:val="007D2232"/>
    <w:rsid w:val="007D254A"/>
    <w:rsid w:val="007D28EE"/>
    <w:rsid w:val="007D2E41"/>
    <w:rsid w:val="007D30AC"/>
    <w:rsid w:val="007D3294"/>
    <w:rsid w:val="007D3F41"/>
    <w:rsid w:val="007D3FD1"/>
    <w:rsid w:val="007D43DC"/>
    <w:rsid w:val="007D4A66"/>
    <w:rsid w:val="007D547E"/>
    <w:rsid w:val="007D6B34"/>
    <w:rsid w:val="007D7B62"/>
    <w:rsid w:val="007D7C99"/>
    <w:rsid w:val="007E00A9"/>
    <w:rsid w:val="007E0E1E"/>
    <w:rsid w:val="007E11E6"/>
    <w:rsid w:val="007E18E6"/>
    <w:rsid w:val="007E1F10"/>
    <w:rsid w:val="007E25C8"/>
    <w:rsid w:val="007E2816"/>
    <w:rsid w:val="007E2E45"/>
    <w:rsid w:val="007E3171"/>
    <w:rsid w:val="007E40A9"/>
    <w:rsid w:val="007E61C3"/>
    <w:rsid w:val="007E691F"/>
    <w:rsid w:val="007E6EDD"/>
    <w:rsid w:val="007E71CA"/>
    <w:rsid w:val="007E72B7"/>
    <w:rsid w:val="007E7ACF"/>
    <w:rsid w:val="007E7AE1"/>
    <w:rsid w:val="007E7E6D"/>
    <w:rsid w:val="007F0F46"/>
    <w:rsid w:val="007F151F"/>
    <w:rsid w:val="007F2022"/>
    <w:rsid w:val="007F2588"/>
    <w:rsid w:val="007F29EB"/>
    <w:rsid w:val="007F2B18"/>
    <w:rsid w:val="007F2B60"/>
    <w:rsid w:val="007F2DC6"/>
    <w:rsid w:val="007F3121"/>
    <w:rsid w:val="007F453A"/>
    <w:rsid w:val="007F4702"/>
    <w:rsid w:val="007F47B6"/>
    <w:rsid w:val="007F4881"/>
    <w:rsid w:val="007F4903"/>
    <w:rsid w:val="007F4B32"/>
    <w:rsid w:val="007F4F3E"/>
    <w:rsid w:val="007F5F9B"/>
    <w:rsid w:val="007F6610"/>
    <w:rsid w:val="007F7167"/>
    <w:rsid w:val="007F754C"/>
    <w:rsid w:val="007F779F"/>
    <w:rsid w:val="008000B9"/>
    <w:rsid w:val="0080036C"/>
    <w:rsid w:val="00800607"/>
    <w:rsid w:val="00800616"/>
    <w:rsid w:val="00800B5B"/>
    <w:rsid w:val="00801351"/>
    <w:rsid w:val="0080184F"/>
    <w:rsid w:val="00802806"/>
    <w:rsid w:val="00802A5A"/>
    <w:rsid w:val="00802F4E"/>
    <w:rsid w:val="00803376"/>
    <w:rsid w:val="008037A8"/>
    <w:rsid w:val="00804303"/>
    <w:rsid w:val="00804400"/>
    <w:rsid w:val="00804BBE"/>
    <w:rsid w:val="008062FC"/>
    <w:rsid w:val="00806736"/>
    <w:rsid w:val="00806A62"/>
    <w:rsid w:val="00806B7D"/>
    <w:rsid w:val="00806DA3"/>
    <w:rsid w:val="00807AEA"/>
    <w:rsid w:val="008104F0"/>
    <w:rsid w:val="00810872"/>
    <w:rsid w:val="00811235"/>
    <w:rsid w:val="008117EE"/>
    <w:rsid w:val="00811D1B"/>
    <w:rsid w:val="00812ACC"/>
    <w:rsid w:val="00812FB9"/>
    <w:rsid w:val="008139EC"/>
    <w:rsid w:val="00813F56"/>
    <w:rsid w:val="0081415E"/>
    <w:rsid w:val="008147AF"/>
    <w:rsid w:val="0081494D"/>
    <w:rsid w:val="008154B4"/>
    <w:rsid w:val="00816301"/>
    <w:rsid w:val="0081662A"/>
    <w:rsid w:val="00816B63"/>
    <w:rsid w:val="00816B67"/>
    <w:rsid w:val="00817284"/>
    <w:rsid w:val="008177E6"/>
    <w:rsid w:val="00817B15"/>
    <w:rsid w:val="0082057E"/>
    <w:rsid w:val="008206F8"/>
    <w:rsid w:val="00820E47"/>
    <w:rsid w:val="00821004"/>
    <w:rsid w:val="008210A4"/>
    <w:rsid w:val="00821F3C"/>
    <w:rsid w:val="008221DD"/>
    <w:rsid w:val="008225D1"/>
    <w:rsid w:val="00822813"/>
    <w:rsid w:val="00822FFB"/>
    <w:rsid w:val="00823449"/>
    <w:rsid w:val="008234DA"/>
    <w:rsid w:val="0082391F"/>
    <w:rsid w:val="00823DFC"/>
    <w:rsid w:val="00824962"/>
    <w:rsid w:val="00824B24"/>
    <w:rsid w:val="00824EC2"/>
    <w:rsid w:val="00825800"/>
    <w:rsid w:val="00826594"/>
    <w:rsid w:val="00826C36"/>
    <w:rsid w:val="00826C60"/>
    <w:rsid w:val="0082708F"/>
    <w:rsid w:val="00830668"/>
    <w:rsid w:val="00830D5A"/>
    <w:rsid w:val="00830DC4"/>
    <w:rsid w:val="00830FCD"/>
    <w:rsid w:val="00832536"/>
    <w:rsid w:val="008327AB"/>
    <w:rsid w:val="008328B9"/>
    <w:rsid w:val="008330E0"/>
    <w:rsid w:val="00833FD7"/>
    <w:rsid w:val="00834CFF"/>
    <w:rsid w:val="00835337"/>
    <w:rsid w:val="00835A8B"/>
    <w:rsid w:val="00835BC2"/>
    <w:rsid w:val="00835C59"/>
    <w:rsid w:val="00835EF8"/>
    <w:rsid w:val="008365B9"/>
    <w:rsid w:val="00836712"/>
    <w:rsid w:val="0083704A"/>
    <w:rsid w:val="00837368"/>
    <w:rsid w:val="00837839"/>
    <w:rsid w:val="00837DEB"/>
    <w:rsid w:val="00840436"/>
    <w:rsid w:val="00840857"/>
    <w:rsid w:val="00841441"/>
    <w:rsid w:val="00842A40"/>
    <w:rsid w:val="00842C45"/>
    <w:rsid w:val="008432D0"/>
    <w:rsid w:val="00843695"/>
    <w:rsid w:val="008438D8"/>
    <w:rsid w:val="0084459F"/>
    <w:rsid w:val="00844696"/>
    <w:rsid w:val="00844A7A"/>
    <w:rsid w:val="00844B15"/>
    <w:rsid w:val="008457F4"/>
    <w:rsid w:val="00845D06"/>
    <w:rsid w:val="00846E14"/>
    <w:rsid w:val="008475F8"/>
    <w:rsid w:val="0084770A"/>
    <w:rsid w:val="00847B20"/>
    <w:rsid w:val="00850148"/>
    <w:rsid w:val="0085031C"/>
    <w:rsid w:val="008509EE"/>
    <w:rsid w:val="00850E4A"/>
    <w:rsid w:val="008516C2"/>
    <w:rsid w:val="00852B54"/>
    <w:rsid w:val="00852F39"/>
    <w:rsid w:val="00853441"/>
    <w:rsid w:val="00853AB2"/>
    <w:rsid w:val="00854206"/>
    <w:rsid w:val="00854C13"/>
    <w:rsid w:val="00854C5D"/>
    <w:rsid w:val="00855522"/>
    <w:rsid w:val="0085599C"/>
    <w:rsid w:val="00855DC7"/>
    <w:rsid w:val="008601B4"/>
    <w:rsid w:val="0086084B"/>
    <w:rsid w:val="00860C40"/>
    <w:rsid w:val="008611E7"/>
    <w:rsid w:val="008615D9"/>
    <w:rsid w:val="00861CE7"/>
    <w:rsid w:val="00861E3F"/>
    <w:rsid w:val="00862B2D"/>
    <w:rsid w:val="00862F93"/>
    <w:rsid w:val="008630CC"/>
    <w:rsid w:val="00863520"/>
    <w:rsid w:val="00863770"/>
    <w:rsid w:val="0086489B"/>
    <w:rsid w:val="008651B1"/>
    <w:rsid w:val="00865650"/>
    <w:rsid w:val="008657FB"/>
    <w:rsid w:val="00865DE8"/>
    <w:rsid w:val="00866105"/>
    <w:rsid w:val="008671F5"/>
    <w:rsid w:val="00871226"/>
    <w:rsid w:val="008713C7"/>
    <w:rsid w:val="00871517"/>
    <w:rsid w:val="00871FC2"/>
    <w:rsid w:val="00872E96"/>
    <w:rsid w:val="00874B68"/>
    <w:rsid w:val="00874CF8"/>
    <w:rsid w:val="00874F47"/>
    <w:rsid w:val="00875A83"/>
    <w:rsid w:val="00876AC4"/>
    <w:rsid w:val="00876BDD"/>
    <w:rsid w:val="00876D05"/>
    <w:rsid w:val="008801B6"/>
    <w:rsid w:val="0088062D"/>
    <w:rsid w:val="00880D22"/>
    <w:rsid w:val="00881453"/>
    <w:rsid w:val="00881525"/>
    <w:rsid w:val="008817E8"/>
    <w:rsid w:val="008818EF"/>
    <w:rsid w:val="00881A46"/>
    <w:rsid w:val="008827EE"/>
    <w:rsid w:val="00882D52"/>
    <w:rsid w:val="00882FEC"/>
    <w:rsid w:val="00883BDF"/>
    <w:rsid w:val="00883C7A"/>
    <w:rsid w:val="00883EEF"/>
    <w:rsid w:val="0088424D"/>
    <w:rsid w:val="00884297"/>
    <w:rsid w:val="00884961"/>
    <w:rsid w:val="00884AEF"/>
    <w:rsid w:val="00884CE2"/>
    <w:rsid w:val="008850D4"/>
    <w:rsid w:val="008852F0"/>
    <w:rsid w:val="008857B9"/>
    <w:rsid w:val="008866C0"/>
    <w:rsid w:val="00886985"/>
    <w:rsid w:val="00886BB2"/>
    <w:rsid w:val="00886C6D"/>
    <w:rsid w:val="00886CCB"/>
    <w:rsid w:val="00886E38"/>
    <w:rsid w:val="0088781C"/>
    <w:rsid w:val="0089016C"/>
    <w:rsid w:val="00890E00"/>
    <w:rsid w:val="00890FD6"/>
    <w:rsid w:val="00891135"/>
    <w:rsid w:val="00892CA7"/>
    <w:rsid w:val="00893027"/>
    <w:rsid w:val="0089369D"/>
    <w:rsid w:val="00893FC2"/>
    <w:rsid w:val="00894998"/>
    <w:rsid w:val="008951B9"/>
    <w:rsid w:val="008951D1"/>
    <w:rsid w:val="008953DC"/>
    <w:rsid w:val="008957E4"/>
    <w:rsid w:val="00895A67"/>
    <w:rsid w:val="00895B31"/>
    <w:rsid w:val="00895FFC"/>
    <w:rsid w:val="0089705B"/>
    <w:rsid w:val="0089740D"/>
    <w:rsid w:val="00897837"/>
    <w:rsid w:val="008979AA"/>
    <w:rsid w:val="008A00F9"/>
    <w:rsid w:val="008A1D3B"/>
    <w:rsid w:val="008A29A7"/>
    <w:rsid w:val="008A2D57"/>
    <w:rsid w:val="008A3451"/>
    <w:rsid w:val="008A36D9"/>
    <w:rsid w:val="008A405B"/>
    <w:rsid w:val="008A4B0E"/>
    <w:rsid w:val="008A4E16"/>
    <w:rsid w:val="008A5EC3"/>
    <w:rsid w:val="008A614E"/>
    <w:rsid w:val="008A628C"/>
    <w:rsid w:val="008A7323"/>
    <w:rsid w:val="008A73C3"/>
    <w:rsid w:val="008A79BE"/>
    <w:rsid w:val="008B021E"/>
    <w:rsid w:val="008B078E"/>
    <w:rsid w:val="008B0981"/>
    <w:rsid w:val="008B12BD"/>
    <w:rsid w:val="008B1E35"/>
    <w:rsid w:val="008B3214"/>
    <w:rsid w:val="008B396E"/>
    <w:rsid w:val="008B3E66"/>
    <w:rsid w:val="008B473E"/>
    <w:rsid w:val="008B5337"/>
    <w:rsid w:val="008B6E37"/>
    <w:rsid w:val="008B71DD"/>
    <w:rsid w:val="008B74CB"/>
    <w:rsid w:val="008B7A52"/>
    <w:rsid w:val="008C0E32"/>
    <w:rsid w:val="008C1559"/>
    <w:rsid w:val="008C1E23"/>
    <w:rsid w:val="008C201F"/>
    <w:rsid w:val="008C2C5F"/>
    <w:rsid w:val="008C2FD4"/>
    <w:rsid w:val="008C3768"/>
    <w:rsid w:val="008C3E3B"/>
    <w:rsid w:val="008C4A3E"/>
    <w:rsid w:val="008C503D"/>
    <w:rsid w:val="008C57D1"/>
    <w:rsid w:val="008C6617"/>
    <w:rsid w:val="008C6C60"/>
    <w:rsid w:val="008C782A"/>
    <w:rsid w:val="008C7BC3"/>
    <w:rsid w:val="008C7DD4"/>
    <w:rsid w:val="008D005F"/>
    <w:rsid w:val="008D0766"/>
    <w:rsid w:val="008D0D2E"/>
    <w:rsid w:val="008D28A3"/>
    <w:rsid w:val="008D3230"/>
    <w:rsid w:val="008D324B"/>
    <w:rsid w:val="008D3406"/>
    <w:rsid w:val="008D35C2"/>
    <w:rsid w:val="008D35EE"/>
    <w:rsid w:val="008D4231"/>
    <w:rsid w:val="008D5B5E"/>
    <w:rsid w:val="008D6359"/>
    <w:rsid w:val="008D662A"/>
    <w:rsid w:val="008D6F63"/>
    <w:rsid w:val="008D71AD"/>
    <w:rsid w:val="008D77C5"/>
    <w:rsid w:val="008D7B2B"/>
    <w:rsid w:val="008E004C"/>
    <w:rsid w:val="008E00E6"/>
    <w:rsid w:val="008E0432"/>
    <w:rsid w:val="008E0713"/>
    <w:rsid w:val="008E13F4"/>
    <w:rsid w:val="008E166D"/>
    <w:rsid w:val="008E169C"/>
    <w:rsid w:val="008E22AB"/>
    <w:rsid w:val="008E269F"/>
    <w:rsid w:val="008E369F"/>
    <w:rsid w:val="008E36F1"/>
    <w:rsid w:val="008E3767"/>
    <w:rsid w:val="008E39B0"/>
    <w:rsid w:val="008E4388"/>
    <w:rsid w:val="008E4565"/>
    <w:rsid w:val="008E5886"/>
    <w:rsid w:val="008E58CB"/>
    <w:rsid w:val="008E5EBA"/>
    <w:rsid w:val="008E5EC6"/>
    <w:rsid w:val="008E6349"/>
    <w:rsid w:val="008E6372"/>
    <w:rsid w:val="008E66E4"/>
    <w:rsid w:val="008E6F5A"/>
    <w:rsid w:val="008E706F"/>
    <w:rsid w:val="008E7107"/>
    <w:rsid w:val="008E785B"/>
    <w:rsid w:val="008E7BA4"/>
    <w:rsid w:val="008E7DEE"/>
    <w:rsid w:val="008E7DFC"/>
    <w:rsid w:val="008F0C5D"/>
    <w:rsid w:val="008F1274"/>
    <w:rsid w:val="008F16AE"/>
    <w:rsid w:val="008F2125"/>
    <w:rsid w:val="008F22D0"/>
    <w:rsid w:val="008F22EB"/>
    <w:rsid w:val="008F4475"/>
    <w:rsid w:val="008F4F0E"/>
    <w:rsid w:val="008F501A"/>
    <w:rsid w:val="008F5289"/>
    <w:rsid w:val="008F5C61"/>
    <w:rsid w:val="008F6252"/>
    <w:rsid w:val="008F7B84"/>
    <w:rsid w:val="009003DF"/>
    <w:rsid w:val="00900C71"/>
    <w:rsid w:val="009019CC"/>
    <w:rsid w:val="00902A1A"/>
    <w:rsid w:val="00902B7B"/>
    <w:rsid w:val="0090302A"/>
    <w:rsid w:val="00904C4A"/>
    <w:rsid w:val="00904F3B"/>
    <w:rsid w:val="009051B8"/>
    <w:rsid w:val="00905E8B"/>
    <w:rsid w:val="00906312"/>
    <w:rsid w:val="009063CD"/>
    <w:rsid w:val="0091072F"/>
    <w:rsid w:val="00910911"/>
    <w:rsid w:val="0091101E"/>
    <w:rsid w:val="009118B6"/>
    <w:rsid w:val="00911DEC"/>
    <w:rsid w:val="00912126"/>
    <w:rsid w:val="009128F7"/>
    <w:rsid w:val="00913088"/>
    <w:rsid w:val="009133F5"/>
    <w:rsid w:val="0091378D"/>
    <w:rsid w:val="00913DCB"/>
    <w:rsid w:val="00914396"/>
    <w:rsid w:val="00914E97"/>
    <w:rsid w:val="0091622D"/>
    <w:rsid w:val="009165B2"/>
    <w:rsid w:val="00916E75"/>
    <w:rsid w:val="0091794C"/>
    <w:rsid w:val="0092074C"/>
    <w:rsid w:val="00920D8A"/>
    <w:rsid w:val="009210E0"/>
    <w:rsid w:val="009215F0"/>
    <w:rsid w:val="00921D3C"/>
    <w:rsid w:val="00921F19"/>
    <w:rsid w:val="00922847"/>
    <w:rsid w:val="0092370F"/>
    <w:rsid w:val="00923F5E"/>
    <w:rsid w:val="00924C38"/>
    <w:rsid w:val="00924CCD"/>
    <w:rsid w:val="00924D77"/>
    <w:rsid w:val="009256FB"/>
    <w:rsid w:val="00925BBF"/>
    <w:rsid w:val="00925D6C"/>
    <w:rsid w:val="0092643B"/>
    <w:rsid w:val="00926CFC"/>
    <w:rsid w:val="00926E16"/>
    <w:rsid w:val="00926E3F"/>
    <w:rsid w:val="00927AF4"/>
    <w:rsid w:val="00930245"/>
    <w:rsid w:val="00930756"/>
    <w:rsid w:val="0093095E"/>
    <w:rsid w:val="009309B3"/>
    <w:rsid w:val="009309E7"/>
    <w:rsid w:val="00931C4A"/>
    <w:rsid w:val="00931E5B"/>
    <w:rsid w:val="009338A6"/>
    <w:rsid w:val="00933E4C"/>
    <w:rsid w:val="00933ED8"/>
    <w:rsid w:val="0093539B"/>
    <w:rsid w:val="00935B89"/>
    <w:rsid w:val="00936796"/>
    <w:rsid w:val="00936A78"/>
    <w:rsid w:val="00937B56"/>
    <w:rsid w:val="00937DB9"/>
    <w:rsid w:val="009400B7"/>
    <w:rsid w:val="0094059B"/>
    <w:rsid w:val="00942054"/>
    <w:rsid w:val="009433BE"/>
    <w:rsid w:val="00943728"/>
    <w:rsid w:val="00943BFB"/>
    <w:rsid w:val="00945C01"/>
    <w:rsid w:val="00946186"/>
    <w:rsid w:val="00946D92"/>
    <w:rsid w:val="00946DBD"/>
    <w:rsid w:val="00947F8C"/>
    <w:rsid w:val="0095046E"/>
    <w:rsid w:val="009506F0"/>
    <w:rsid w:val="00951CDB"/>
    <w:rsid w:val="009531A4"/>
    <w:rsid w:val="00953883"/>
    <w:rsid w:val="00953D2C"/>
    <w:rsid w:val="00954448"/>
    <w:rsid w:val="00955579"/>
    <w:rsid w:val="00955E2C"/>
    <w:rsid w:val="009560A1"/>
    <w:rsid w:val="00956638"/>
    <w:rsid w:val="0095699F"/>
    <w:rsid w:val="00957FC3"/>
    <w:rsid w:val="00960171"/>
    <w:rsid w:val="00960BD7"/>
    <w:rsid w:val="00960E9C"/>
    <w:rsid w:val="00961D51"/>
    <w:rsid w:val="00961E86"/>
    <w:rsid w:val="00962162"/>
    <w:rsid w:val="009632CE"/>
    <w:rsid w:val="0096374E"/>
    <w:rsid w:val="00963880"/>
    <w:rsid w:val="00963B01"/>
    <w:rsid w:val="0096401D"/>
    <w:rsid w:val="00964AD8"/>
    <w:rsid w:val="009655CF"/>
    <w:rsid w:val="009658EC"/>
    <w:rsid w:val="00965918"/>
    <w:rsid w:val="00965ADB"/>
    <w:rsid w:val="009705D3"/>
    <w:rsid w:val="00970ADF"/>
    <w:rsid w:val="0097137D"/>
    <w:rsid w:val="0097198D"/>
    <w:rsid w:val="00971A12"/>
    <w:rsid w:val="009720CE"/>
    <w:rsid w:val="00972354"/>
    <w:rsid w:val="00972621"/>
    <w:rsid w:val="00972818"/>
    <w:rsid w:val="00972FDC"/>
    <w:rsid w:val="0097389E"/>
    <w:rsid w:val="00973911"/>
    <w:rsid w:val="00973969"/>
    <w:rsid w:val="00973F61"/>
    <w:rsid w:val="0097529E"/>
    <w:rsid w:val="00975BD5"/>
    <w:rsid w:val="0097772A"/>
    <w:rsid w:val="00980A14"/>
    <w:rsid w:val="009815F4"/>
    <w:rsid w:val="00981C37"/>
    <w:rsid w:val="00981EAA"/>
    <w:rsid w:val="00981F87"/>
    <w:rsid w:val="009825FC"/>
    <w:rsid w:val="00982BD3"/>
    <w:rsid w:val="0098389B"/>
    <w:rsid w:val="009843E0"/>
    <w:rsid w:val="00984537"/>
    <w:rsid w:val="0098487C"/>
    <w:rsid w:val="009858D5"/>
    <w:rsid w:val="009864AC"/>
    <w:rsid w:val="009865CF"/>
    <w:rsid w:val="009871EB"/>
    <w:rsid w:val="00987725"/>
    <w:rsid w:val="009877EE"/>
    <w:rsid w:val="00990F79"/>
    <w:rsid w:val="0099104B"/>
    <w:rsid w:val="00991950"/>
    <w:rsid w:val="009919DF"/>
    <w:rsid w:val="00991D85"/>
    <w:rsid w:val="00991FD4"/>
    <w:rsid w:val="009927D0"/>
    <w:rsid w:val="00992AED"/>
    <w:rsid w:val="00992D63"/>
    <w:rsid w:val="00992D89"/>
    <w:rsid w:val="00993BFE"/>
    <w:rsid w:val="00993D13"/>
    <w:rsid w:val="00993E38"/>
    <w:rsid w:val="00993FA2"/>
    <w:rsid w:val="00994593"/>
    <w:rsid w:val="009946DE"/>
    <w:rsid w:val="00995384"/>
    <w:rsid w:val="009956ED"/>
    <w:rsid w:val="009956FD"/>
    <w:rsid w:val="00996606"/>
    <w:rsid w:val="0099682E"/>
    <w:rsid w:val="0099761C"/>
    <w:rsid w:val="009A06CF"/>
    <w:rsid w:val="009A1D48"/>
    <w:rsid w:val="009A1D8E"/>
    <w:rsid w:val="009A205F"/>
    <w:rsid w:val="009A2730"/>
    <w:rsid w:val="009A28CB"/>
    <w:rsid w:val="009A2AA4"/>
    <w:rsid w:val="009A34B8"/>
    <w:rsid w:val="009A3647"/>
    <w:rsid w:val="009A3970"/>
    <w:rsid w:val="009A4DD3"/>
    <w:rsid w:val="009A5175"/>
    <w:rsid w:val="009A5898"/>
    <w:rsid w:val="009A5D2E"/>
    <w:rsid w:val="009A69EB"/>
    <w:rsid w:val="009A6F13"/>
    <w:rsid w:val="009A7401"/>
    <w:rsid w:val="009A7D17"/>
    <w:rsid w:val="009B0B74"/>
    <w:rsid w:val="009B1050"/>
    <w:rsid w:val="009B19F8"/>
    <w:rsid w:val="009B209D"/>
    <w:rsid w:val="009B2912"/>
    <w:rsid w:val="009B33F5"/>
    <w:rsid w:val="009B3CC1"/>
    <w:rsid w:val="009B430D"/>
    <w:rsid w:val="009B4D14"/>
    <w:rsid w:val="009B4F41"/>
    <w:rsid w:val="009B523F"/>
    <w:rsid w:val="009B52E7"/>
    <w:rsid w:val="009B52FC"/>
    <w:rsid w:val="009B59EB"/>
    <w:rsid w:val="009B60A1"/>
    <w:rsid w:val="009B621A"/>
    <w:rsid w:val="009B62DB"/>
    <w:rsid w:val="009C0920"/>
    <w:rsid w:val="009C0A62"/>
    <w:rsid w:val="009C0EB6"/>
    <w:rsid w:val="009C1207"/>
    <w:rsid w:val="009C15CE"/>
    <w:rsid w:val="009C1795"/>
    <w:rsid w:val="009C2327"/>
    <w:rsid w:val="009C2CF4"/>
    <w:rsid w:val="009C3146"/>
    <w:rsid w:val="009C35A2"/>
    <w:rsid w:val="009C37B4"/>
    <w:rsid w:val="009C3F5D"/>
    <w:rsid w:val="009C46B4"/>
    <w:rsid w:val="009C508F"/>
    <w:rsid w:val="009C5176"/>
    <w:rsid w:val="009C5870"/>
    <w:rsid w:val="009C58AB"/>
    <w:rsid w:val="009C5F9D"/>
    <w:rsid w:val="009C639B"/>
    <w:rsid w:val="009C768F"/>
    <w:rsid w:val="009D08C3"/>
    <w:rsid w:val="009D0E8D"/>
    <w:rsid w:val="009D1782"/>
    <w:rsid w:val="009D17D1"/>
    <w:rsid w:val="009D1DFF"/>
    <w:rsid w:val="009D2630"/>
    <w:rsid w:val="009D2E60"/>
    <w:rsid w:val="009D3780"/>
    <w:rsid w:val="009D3D82"/>
    <w:rsid w:val="009D4BF5"/>
    <w:rsid w:val="009D51DE"/>
    <w:rsid w:val="009D5352"/>
    <w:rsid w:val="009D6645"/>
    <w:rsid w:val="009D6E4C"/>
    <w:rsid w:val="009D72BA"/>
    <w:rsid w:val="009D7517"/>
    <w:rsid w:val="009D7614"/>
    <w:rsid w:val="009D7789"/>
    <w:rsid w:val="009D781B"/>
    <w:rsid w:val="009E0071"/>
    <w:rsid w:val="009E0D49"/>
    <w:rsid w:val="009E0E95"/>
    <w:rsid w:val="009E14C1"/>
    <w:rsid w:val="009E3223"/>
    <w:rsid w:val="009E3726"/>
    <w:rsid w:val="009E3E63"/>
    <w:rsid w:val="009E495F"/>
    <w:rsid w:val="009E5064"/>
    <w:rsid w:val="009E508A"/>
    <w:rsid w:val="009E53D2"/>
    <w:rsid w:val="009E5943"/>
    <w:rsid w:val="009E5ECC"/>
    <w:rsid w:val="009E61D7"/>
    <w:rsid w:val="009E622A"/>
    <w:rsid w:val="009E65CD"/>
    <w:rsid w:val="009E6A66"/>
    <w:rsid w:val="009E6BC5"/>
    <w:rsid w:val="009E6E6C"/>
    <w:rsid w:val="009E728D"/>
    <w:rsid w:val="009E74CF"/>
    <w:rsid w:val="009E7862"/>
    <w:rsid w:val="009E7A42"/>
    <w:rsid w:val="009E7FCE"/>
    <w:rsid w:val="009F0AAC"/>
    <w:rsid w:val="009F0D94"/>
    <w:rsid w:val="009F0E98"/>
    <w:rsid w:val="009F1ED1"/>
    <w:rsid w:val="009F21B0"/>
    <w:rsid w:val="009F2969"/>
    <w:rsid w:val="009F2BFA"/>
    <w:rsid w:val="009F2F51"/>
    <w:rsid w:val="009F3D13"/>
    <w:rsid w:val="009F5516"/>
    <w:rsid w:val="009F575A"/>
    <w:rsid w:val="009F589F"/>
    <w:rsid w:val="009F64E9"/>
    <w:rsid w:val="009F6DC8"/>
    <w:rsid w:val="009F7110"/>
    <w:rsid w:val="009F7666"/>
    <w:rsid w:val="00A00265"/>
    <w:rsid w:val="00A00278"/>
    <w:rsid w:val="00A01402"/>
    <w:rsid w:val="00A01F5F"/>
    <w:rsid w:val="00A02E27"/>
    <w:rsid w:val="00A036F7"/>
    <w:rsid w:val="00A03F8A"/>
    <w:rsid w:val="00A05864"/>
    <w:rsid w:val="00A058E2"/>
    <w:rsid w:val="00A07449"/>
    <w:rsid w:val="00A11CC2"/>
    <w:rsid w:val="00A12D62"/>
    <w:rsid w:val="00A12E50"/>
    <w:rsid w:val="00A12F0B"/>
    <w:rsid w:val="00A13444"/>
    <w:rsid w:val="00A14C1F"/>
    <w:rsid w:val="00A14FC3"/>
    <w:rsid w:val="00A1543B"/>
    <w:rsid w:val="00A15AC5"/>
    <w:rsid w:val="00A15FD1"/>
    <w:rsid w:val="00A16C50"/>
    <w:rsid w:val="00A17100"/>
    <w:rsid w:val="00A172AF"/>
    <w:rsid w:val="00A1786E"/>
    <w:rsid w:val="00A20D7D"/>
    <w:rsid w:val="00A21485"/>
    <w:rsid w:val="00A21716"/>
    <w:rsid w:val="00A219C2"/>
    <w:rsid w:val="00A21B70"/>
    <w:rsid w:val="00A2249A"/>
    <w:rsid w:val="00A23222"/>
    <w:rsid w:val="00A2363E"/>
    <w:rsid w:val="00A2583B"/>
    <w:rsid w:val="00A26865"/>
    <w:rsid w:val="00A2692E"/>
    <w:rsid w:val="00A26B45"/>
    <w:rsid w:val="00A30439"/>
    <w:rsid w:val="00A30973"/>
    <w:rsid w:val="00A30AAC"/>
    <w:rsid w:val="00A31DEE"/>
    <w:rsid w:val="00A32479"/>
    <w:rsid w:val="00A32DAA"/>
    <w:rsid w:val="00A33009"/>
    <w:rsid w:val="00A33A58"/>
    <w:rsid w:val="00A33D75"/>
    <w:rsid w:val="00A34078"/>
    <w:rsid w:val="00A340B0"/>
    <w:rsid w:val="00A3503E"/>
    <w:rsid w:val="00A354A1"/>
    <w:rsid w:val="00A361FC"/>
    <w:rsid w:val="00A36AB4"/>
    <w:rsid w:val="00A36D4F"/>
    <w:rsid w:val="00A370AC"/>
    <w:rsid w:val="00A3737D"/>
    <w:rsid w:val="00A37D13"/>
    <w:rsid w:val="00A37F07"/>
    <w:rsid w:val="00A40335"/>
    <w:rsid w:val="00A40B4F"/>
    <w:rsid w:val="00A41137"/>
    <w:rsid w:val="00A4158F"/>
    <w:rsid w:val="00A41D30"/>
    <w:rsid w:val="00A425E1"/>
    <w:rsid w:val="00A427E5"/>
    <w:rsid w:val="00A42DD2"/>
    <w:rsid w:val="00A43EF7"/>
    <w:rsid w:val="00A44220"/>
    <w:rsid w:val="00A44958"/>
    <w:rsid w:val="00A44E97"/>
    <w:rsid w:val="00A459B2"/>
    <w:rsid w:val="00A45C4F"/>
    <w:rsid w:val="00A45DD8"/>
    <w:rsid w:val="00A462E4"/>
    <w:rsid w:val="00A46490"/>
    <w:rsid w:val="00A46987"/>
    <w:rsid w:val="00A46CD3"/>
    <w:rsid w:val="00A47525"/>
    <w:rsid w:val="00A47754"/>
    <w:rsid w:val="00A5002F"/>
    <w:rsid w:val="00A50583"/>
    <w:rsid w:val="00A5073E"/>
    <w:rsid w:val="00A50E30"/>
    <w:rsid w:val="00A51369"/>
    <w:rsid w:val="00A5137C"/>
    <w:rsid w:val="00A513D0"/>
    <w:rsid w:val="00A5148E"/>
    <w:rsid w:val="00A5199C"/>
    <w:rsid w:val="00A51F29"/>
    <w:rsid w:val="00A52444"/>
    <w:rsid w:val="00A528C8"/>
    <w:rsid w:val="00A53E5C"/>
    <w:rsid w:val="00A5421D"/>
    <w:rsid w:val="00A5443F"/>
    <w:rsid w:val="00A546A9"/>
    <w:rsid w:val="00A55695"/>
    <w:rsid w:val="00A5637A"/>
    <w:rsid w:val="00A5655B"/>
    <w:rsid w:val="00A56826"/>
    <w:rsid w:val="00A576F3"/>
    <w:rsid w:val="00A57FE0"/>
    <w:rsid w:val="00A60921"/>
    <w:rsid w:val="00A609B3"/>
    <w:rsid w:val="00A6102E"/>
    <w:rsid w:val="00A61580"/>
    <w:rsid w:val="00A61B7E"/>
    <w:rsid w:val="00A61DC3"/>
    <w:rsid w:val="00A62004"/>
    <w:rsid w:val="00A62493"/>
    <w:rsid w:val="00A62628"/>
    <w:rsid w:val="00A62705"/>
    <w:rsid w:val="00A62975"/>
    <w:rsid w:val="00A63185"/>
    <w:rsid w:val="00A6331D"/>
    <w:rsid w:val="00A63C60"/>
    <w:rsid w:val="00A64700"/>
    <w:rsid w:val="00A65219"/>
    <w:rsid w:val="00A65232"/>
    <w:rsid w:val="00A65DB7"/>
    <w:rsid w:val="00A65E76"/>
    <w:rsid w:val="00A662EC"/>
    <w:rsid w:val="00A6693C"/>
    <w:rsid w:val="00A66C10"/>
    <w:rsid w:val="00A66FEA"/>
    <w:rsid w:val="00A67828"/>
    <w:rsid w:val="00A6783D"/>
    <w:rsid w:val="00A7017C"/>
    <w:rsid w:val="00A7019E"/>
    <w:rsid w:val="00A70419"/>
    <w:rsid w:val="00A71380"/>
    <w:rsid w:val="00A71450"/>
    <w:rsid w:val="00A720EA"/>
    <w:rsid w:val="00A7277A"/>
    <w:rsid w:val="00A72AA5"/>
    <w:rsid w:val="00A72AEA"/>
    <w:rsid w:val="00A72B83"/>
    <w:rsid w:val="00A72D3C"/>
    <w:rsid w:val="00A7333E"/>
    <w:rsid w:val="00A73604"/>
    <w:rsid w:val="00A7494E"/>
    <w:rsid w:val="00A74FCE"/>
    <w:rsid w:val="00A75B3E"/>
    <w:rsid w:val="00A773FD"/>
    <w:rsid w:val="00A777A9"/>
    <w:rsid w:val="00A77B01"/>
    <w:rsid w:val="00A77B5F"/>
    <w:rsid w:val="00A800D0"/>
    <w:rsid w:val="00A81343"/>
    <w:rsid w:val="00A81A1F"/>
    <w:rsid w:val="00A81E10"/>
    <w:rsid w:val="00A82375"/>
    <w:rsid w:val="00A829B4"/>
    <w:rsid w:val="00A82DFF"/>
    <w:rsid w:val="00A82F33"/>
    <w:rsid w:val="00A83B5C"/>
    <w:rsid w:val="00A8458A"/>
    <w:rsid w:val="00A86A23"/>
    <w:rsid w:val="00A86D9C"/>
    <w:rsid w:val="00A86DF7"/>
    <w:rsid w:val="00A86ED2"/>
    <w:rsid w:val="00A87519"/>
    <w:rsid w:val="00A87610"/>
    <w:rsid w:val="00A87665"/>
    <w:rsid w:val="00A879C9"/>
    <w:rsid w:val="00A87AB8"/>
    <w:rsid w:val="00A87ECE"/>
    <w:rsid w:val="00A90228"/>
    <w:rsid w:val="00A92360"/>
    <w:rsid w:val="00A92611"/>
    <w:rsid w:val="00A92FA3"/>
    <w:rsid w:val="00A930FB"/>
    <w:rsid w:val="00A93404"/>
    <w:rsid w:val="00A93739"/>
    <w:rsid w:val="00A94BB7"/>
    <w:rsid w:val="00A9505E"/>
    <w:rsid w:val="00A963CB"/>
    <w:rsid w:val="00A96E09"/>
    <w:rsid w:val="00A96E41"/>
    <w:rsid w:val="00A977EE"/>
    <w:rsid w:val="00A97AF0"/>
    <w:rsid w:val="00A97B6C"/>
    <w:rsid w:val="00AA048E"/>
    <w:rsid w:val="00AA0E79"/>
    <w:rsid w:val="00AA0F23"/>
    <w:rsid w:val="00AA1418"/>
    <w:rsid w:val="00AA156C"/>
    <w:rsid w:val="00AA1910"/>
    <w:rsid w:val="00AA2680"/>
    <w:rsid w:val="00AA290F"/>
    <w:rsid w:val="00AA305E"/>
    <w:rsid w:val="00AA3832"/>
    <w:rsid w:val="00AA3C15"/>
    <w:rsid w:val="00AA4167"/>
    <w:rsid w:val="00AA4740"/>
    <w:rsid w:val="00AA4831"/>
    <w:rsid w:val="00AA5ACE"/>
    <w:rsid w:val="00AA5DC9"/>
    <w:rsid w:val="00AA726C"/>
    <w:rsid w:val="00AA73AA"/>
    <w:rsid w:val="00AA7D18"/>
    <w:rsid w:val="00AA7F57"/>
    <w:rsid w:val="00AB052C"/>
    <w:rsid w:val="00AB0E3F"/>
    <w:rsid w:val="00AB1926"/>
    <w:rsid w:val="00AB252B"/>
    <w:rsid w:val="00AB2754"/>
    <w:rsid w:val="00AB2C3B"/>
    <w:rsid w:val="00AB2EFE"/>
    <w:rsid w:val="00AB335E"/>
    <w:rsid w:val="00AB33DF"/>
    <w:rsid w:val="00AB3CC3"/>
    <w:rsid w:val="00AB4AF8"/>
    <w:rsid w:val="00AB5B14"/>
    <w:rsid w:val="00AB606E"/>
    <w:rsid w:val="00AB6B34"/>
    <w:rsid w:val="00AB6EBA"/>
    <w:rsid w:val="00AB6FC1"/>
    <w:rsid w:val="00AB700E"/>
    <w:rsid w:val="00AB724A"/>
    <w:rsid w:val="00AB78AA"/>
    <w:rsid w:val="00AC049B"/>
    <w:rsid w:val="00AC0B2F"/>
    <w:rsid w:val="00AC0E27"/>
    <w:rsid w:val="00AC1066"/>
    <w:rsid w:val="00AC2265"/>
    <w:rsid w:val="00AC2392"/>
    <w:rsid w:val="00AC252A"/>
    <w:rsid w:val="00AC26BC"/>
    <w:rsid w:val="00AC35BA"/>
    <w:rsid w:val="00AC3C72"/>
    <w:rsid w:val="00AC3F30"/>
    <w:rsid w:val="00AC4643"/>
    <w:rsid w:val="00AC4824"/>
    <w:rsid w:val="00AC517B"/>
    <w:rsid w:val="00AC5203"/>
    <w:rsid w:val="00AC5859"/>
    <w:rsid w:val="00AC5D54"/>
    <w:rsid w:val="00AC68BA"/>
    <w:rsid w:val="00AC6C7D"/>
    <w:rsid w:val="00AD069D"/>
    <w:rsid w:val="00AD11EC"/>
    <w:rsid w:val="00AD14F0"/>
    <w:rsid w:val="00AD1988"/>
    <w:rsid w:val="00AD1A11"/>
    <w:rsid w:val="00AD1A17"/>
    <w:rsid w:val="00AD1CB5"/>
    <w:rsid w:val="00AD236A"/>
    <w:rsid w:val="00AD2DED"/>
    <w:rsid w:val="00AD32D7"/>
    <w:rsid w:val="00AD3784"/>
    <w:rsid w:val="00AD4324"/>
    <w:rsid w:val="00AD5BA7"/>
    <w:rsid w:val="00AD5DC4"/>
    <w:rsid w:val="00AD6099"/>
    <w:rsid w:val="00AD7551"/>
    <w:rsid w:val="00AD763E"/>
    <w:rsid w:val="00AD7CB0"/>
    <w:rsid w:val="00AD7EEB"/>
    <w:rsid w:val="00AD7F66"/>
    <w:rsid w:val="00AE08BC"/>
    <w:rsid w:val="00AE0CC7"/>
    <w:rsid w:val="00AE11F1"/>
    <w:rsid w:val="00AE271A"/>
    <w:rsid w:val="00AE2869"/>
    <w:rsid w:val="00AE2BFD"/>
    <w:rsid w:val="00AE2ED9"/>
    <w:rsid w:val="00AE2F4B"/>
    <w:rsid w:val="00AE3004"/>
    <w:rsid w:val="00AE3D54"/>
    <w:rsid w:val="00AE43B0"/>
    <w:rsid w:val="00AE49EF"/>
    <w:rsid w:val="00AE4C5F"/>
    <w:rsid w:val="00AE4DE7"/>
    <w:rsid w:val="00AE536F"/>
    <w:rsid w:val="00AE69F2"/>
    <w:rsid w:val="00AE6DA6"/>
    <w:rsid w:val="00AE6FB2"/>
    <w:rsid w:val="00AF05FA"/>
    <w:rsid w:val="00AF16F5"/>
    <w:rsid w:val="00AF263C"/>
    <w:rsid w:val="00AF45D5"/>
    <w:rsid w:val="00AF4AE2"/>
    <w:rsid w:val="00AF5137"/>
    <w:rsid w:val="00AF5730"/>
    <w:rsid w:val="00AF5942"/>
    <w:rsid w:val="00AF599C"/>
    <w:rsid w:val="00AF5D84"/>
    <w:rsid w:val="00AF5EA8"/>
    <w:rsid w:val="00AF63DE"/>
    <w:rsid w:val="00AF67F1"/>
    <w:rsid w:val="00AF6BBD"/>
    <w:rsid w:val="00B004E4"/>
    <w:rsid w:val="00B00FA1"/>
    <w:rsid w:val="00B013EF"/>
    <w:rsid w:val="00B02264"/>
    <w:rsid w:val="00B024BC"/>
    <w:rsid w:val="00B0292D"/>
    <w:rsid w:val="00B0353C"/>
    <w:rsid w:val="00B0371B"/>
    <w:rsid w:val="00B03F38"/>
    <w:rsid w:val="00B043AF"/>
    <w:rsid w:val="00B04472"/>
    <w:rsid w:val="00B04476"/>
    <w:rsid w:val="00B057C1"/>
    <w:rsid w:val="00B05DEC"/>
    <w:rsid w:val="00B07A33"/>
    <w:rsid w:val="00B1024B"/>
    <w:rsid w:val="00B105FD"/>
    <w:rsid w:val="00B11706"/>
    <w:rsid w:val="00B12021"/>
    <w:rsid w:val="00B12238"/>
    <w:rsid w:val="00B12601"/>
    <w:rsid w:val="00B12CF8"/>
    <w:rsid w:val="00B13114"/>
    <w:rsid w:val="00B13595"/>
    <w:rsid w:val="00B13727"/>
    <w:rsid w:val="00B14B2E"/>
    <w:rsid w:val="00B155EA"/>
    <w:rsid w:val="00B15F0B"/>
    <w:rsid w:val="00B16601"/>
    <w:rsid w:val="00B169F5"/>
    <w:rsid w:val="00B170D4"/>
    <w:rsid w:val="00B203CE"/>
    <w:rsid w:val="00B20ECE"/>
    <w:rsid w:val="00B214B5"/>
    <w:rsid w:val="00B215AE"/>
    <w:rsid w:val="00B21961"/>
    <w:rsid w:val="00B21AC9"/>
    <w:rsid w:val="00B21DB0"/>
    <w:rsid w:val="00B222A2"/>
    <w:rsid w:val="00B22587"/>
    <w:rsid w:val="00B22871"/>
    <w:rsid w:val="00B23E52"/>
    <w:rsid w:val="00B240F0"/>
    <w:rsid w:val="00B246BF"/>
    <w:rsid w:val="00B2636B"/>
    <w:rsid w:val="00B27544"/>
    <w:rsid w:val="00B2771D"/>
    <w:rsid w:val="00B27758"/>
    <w:rsid w:val="00B27C6D"/>
    <w:rsid w:val="00B303DA"/>
    <w:rsid w:val="00B305CA"/>
    <w:rsid w:val="00B30609"/>
    <w:rsid w:val="00B30E3B"/>
    <w:rsid w:val="00B319C1"/>
    <w:rsid w:val="00B32489"/>
    <w:rsid w:val="00B324A0"/>
    <w:rsid w:val="00B3283E"/>
    <w:rsid w:val="00B32F93"/>
    <w:rsid w:val="00B331BD"/>
    <w:rsid w:val="00B339F7"/>
    <w:rsid w:val="00B33F1C"/>
    <w:rsid w:val="00B35802"/>
    <w:rsid w:val="00B36615"/>
    <w:rsid w:val="00B36D84"/>
    <w:rsid w:val="00B3745E"/>
    <w:rsid w:val="00B3754B"/>
    <w:rsid w:val="00B3792C"/>
    <w:rsid w:val="00B37A6B"/>
    <w:rsid w:val="00B37C3D"/>
    <w:rsid w:val="00B40F4E"/>
    <w:rsid w:val="00B42D44"/>
    <w:rsid w:val="00B432E5"/>
    <w:rsid w:val="00B43447"/>
    <w:rsid w:val="00B437D6"/>
    <w:rsid w:val="00B44527"/>
    <w:rsid w:val="00B44926"/>
    <w:rsid w:val="00B44F2E"/>
    <w:rsid w:val="00B45041"/>
    <w:rsid w:val="00B45314"/>
    <w:rsid w:val="00B45A22"/>
    <w:rsid w:val="00B473AC"/>
    <w:rsid w:val="00B47BBB"/>
    <w:rsid w:val="00B47CB4"/>
    <w:rsid w:val="00B47CD1"/>
    <w:rsid w:val="00B505EC"/>
    <w:rsid w:val="00B50710"/>
    <w:rsid w:val="00B51594"/>
    <w:rsid w:val="00B51613"/>
    <w:rsid w:val="00B51C5F"/>
    <w:rsid w:val="00B520BF"/>
    <w:rsid w:val="00B52460"/>
    <w:rsid w:val="00B5250E"/>
    <w:rsid w:val="00B5291B"/>
    <w:rsid w:val="00B530DB"/>
    <w:rsid w:val="00B5367A"/>
    <w:rsid w:val="00B5423C"/>
    <w:rsid w:val="00B54B8E"/>
    <w:rsid w:val="00B54F0C"/>
    <w:rsid w:val="00B55019"/>
    <w:rsid w:val="00B55287"/>
    <w:rsid w:val="00B55289"/>
    <w:rsid w:val="00B5667D"/>
    <w:rsid w:val="00B57108"/>
    <w:rsid w:val="00B578D7"/>
    <w:rsid w:val="00B57AA9"/>
    <w:rsid w:val="00B57C74"/>
    <w:rsid w:val="00B60748"/>
    <w:rsid w:val="00B60FE7"/>
    <w:rsid w:val="00B61F51"/>
    <w:rsid w:val="00B6204E"/>
    <w:rsid w:val="00B621B5"/>
    <w:rsid w:val="00B62AA6"/>
    <w:rsid w:val="00B632CC"/>
    <w:rsid w:val="00B64238"/>
    <w:rsid w:val="00B646E8"/>
    <w:rsid w:val="00B650A4"/>
    <w:rsid w:val="00B65588"/>
    <w:rsid w:val="00B6599A"/>
    <w:rsid w:val="00B65CB7"/>
    <w:rsid w:val="00B665BE"/>
    <w:rsid w:val="00B66963"/>
    <w:rsid w:val="00B66E93"/>
    <w:rsid w:val="00B677C7"/>
    <w:rsid w:val="00B67A54"/>
    <w:rsid w:val="00B70105"/>
    <w:rsid w:val="00B71915"/>
    <w:rsid w:val="00B71C80"/>
    <w:rsid w:val="00B71CEC"/>
    <w:rsid w:val="00B71F48"/>
    <w:rsid w:val="00B72104"/>
    <w:rsid w:val="00B724CB"/>
    <w:rsid w:val="00B72C4A"/>
    <w:rsid w:val="00B72FD1"/>
    <w:rsid w:val="00B73140"/>
    <w:rsid w:val="00B73DE6"/>
    <w:rsid w:val="00B745B4"/>
    <w:rsid w:val="00B74616"/>
    <w:rsid w:val="00B74EF0"/>
    <w:rsid w:val="00B75FB7"/>
    <w:rsid w:val="00B76A12"/>
    <w:rsid w:val="00B775D5"/>
    <w:rsid w:val="00B77CFE"/>
    <w:rsid w:val="00B818D5"/>
    <w:rsid w:val="00B825FD"/>
    <w:rsid w:val="00B82957"/>
    <w:rsid w:val="00B82A40"/>
    <w:rsid w:val="00B842D0"/>
    <w:rsid w:val="00B85173"/>
    <w:rsid w:val="00B85510"/>
    <w:rsid w:val="00B8555F"/>
    <w:rsid w:val="00B859D3"/>
    <w:rsid w:val="00B8648C"/>
    <w:rsid w:val="00B864E8"/>
    <w:rsid w:val="00B87483"/>
    <w:rsid w:val="00B911DB"/>
    <w:rsid w:val="00B9181C"/>
    <w:rsid w:val="00B91BC1"/>
    <w:rsid w:val="00B920C9"/>
    <w:rsid w:val="00B926A2"/>
    <w:rsid w:val="00B94774"/>
    <w:rsid w:val="00B95E9D"/>
    <w:rsid w:val="00B967E6"/>
    <w:rsid w:val="00BA04C3"/>
    <w:rsid w:val="00BA0D6C"/>
    <w:rsid w:val="00BA1764"/>
    <w:rsid w:val="00BA1924"/>
    <w:rsid w:val="00BA31A9"/>
    <w:rsid w:val="00BA56AF"/>
    <w:rsid w:val="00BA5721"/>
    <w:rsid w:val="00BA5AB3"/>
    <w:rsid w:val="00BA6134"/>
    <w:rsid w:val="00BA63EA"/>
    <w:rsid w:val="00BA7B54"/>
    <w:rsid w:val="00BA7E67"/>
    <w:rsid w:val="00BB0156"/>
    <w:rsid w:val="00BB03F9"/>
    <w:rsid w:val="00BB0DD2"/>
    <w:rsid w:val="00BB26E7"/>
    <w:rsid w:val="00BB2B58"/>
    <w:rsid w:val="00BB33AC"/>
    <w:rsid w:val="00BB4141"/>
    <w:rsid w:val="00BB48E9"/>
    <w:rsid w:val="00BB4BC4"/>
    <w:rsid w:val="00BB4E5D"/>
    <w:rsid w:val="00BB68AB"/>
    <w:rsid w:val="00BB6C45"/>
    <w:rsid w:val="00BB70A9"/>
    <w:rsid w:val="00BB71AC"/>
    <w:rsid w:val="00BB753D"/>
    <w:rsid w:val="00BB77B1"/>
    <w:rsid w:val="00BB7F81"/>
    <w:rsid w:val="00BC010C"/>
    <w:rsid w:val="00BC0129"/>
    <w:rsid w:val="00BC06D6"/>
    <w:rsid w:val="00BC2128"/>
    <w:rsid w:val="00BC33BC"/>
    <w:rsid w:val="00BC352B"/>
    <w:rsid w:val="00BC3560"/>
    <w:rsid w:val="00BC4116"/>
    <w:rsid w:val="00BC45CA"/>
    <w:rsid w:val="00BC4852"/>
    <w:rsid w:val="00BC485B"/>
    <w:rsid w:val="00BC57DF"/>
    <w:rsid w:val="00BC5932"/>
    <w:rsid w:val="00BC5938"/>
    <w:rsid w:val="00BC6391"/>
    <w:rsid w:val="00BC6FD9"/>
    <w:rsid w:val="00BC71AE"/>
    <w:rsid w:val="00BC72C2"/>
    <w:rsid w:val="00BC7542"/>
    <w:rsid w:val="00BC7B17"/>
    <w:rsid w:val="00BD045C"/>
    <w:rsid w:val="00BD0586"/>
    <w:rsid w:val="00BD079A"/>
    <w:rsid w:val="00BD0A30"/>
    <w:rsid w:val="00BD0BC8"/>
    <w:rsid w:val="00BD0D14"/>
    <w:rsid w:val="00BD1770"/>
    <w:rsid w:val="00BD189A"/>
    <w:rsid w:val="00BD1AB3"/>
    <w:rsid w:val="00BD1C01"/>
    <w:rsid w:val="00BD273D"/>
    <w:rsid w:val="00BD2796"/>
    <w:rsid w:val="00BD2D2B"/>
    <w:rsid w:val="00BD3847"/>
    <w:rsid w:val="00BD492F"/>
    <w:rsid w:val="00BD4FDE"/>
    <w:rsid w:val="00BD60FB"/>
    <w:rsid w:val="00BD6252"/>
    <w:rsid w:val="00BD65D5"/>
    <w:rsid w:val="00BD66AB"/>
    <w:rsid w:val="00BD75CB"/>
    <w:rsid w:val="00BE01E1"/>
    <w:rsid w:val="00BE049C"/>
    <w:rsid w:val="00BE1C78"/>
    <w:rsid w:val="00BE2050"/>
    <w:rsid w:val="00BE294E"/>
    <w:rsid w:val="00BE33D3"/>
    <w:rsid w:val="00BE3CFB"/>
    <w:rsid w:val="00BE3E72"/>
    <w:rsid w:val="00BE42FC"/>
    <w:rsid w:val="00BE4950"/>
    <w:rsid w:val="00BE4DEC"/>
    <w:rsid w:val="00BE504C"/>
    <w:rsid w:val="00BE51B8"/>
    <w:rsid w:val="00BE56C9"/>
    <w:rsid w:val="00BE638C"/>
    <w:rsid w:val="00BE6538"/>
    <w:rsid w:val="00BE6837"/>
    <w:rsid w:val="00BE69D6"/>
    <w:rsid w:val="00BE7A61"/>
    <w:rsid w:val="00BF02FC"/>
    <w:rsid w:val="00BF0AE3"/>
    <w:rsid w:val="00BF1E67"/>
    <w:rsid w:val="00BF1E6A"/>
    <w:rsid w:val="00BF24FB"/>
    <w:rsid w:val="00BF2FA3"/>
    <w:rsid w:val="00BF3FDF"/>
    <w:rsid w:val="00BF433E"/>
    <w:rsid w:val="00BF4B09"/>
    <w:rsid w:val="00BF4D45"/>
    <w:rsid w:val="00BF4E6A"/>
    <w:rsid w:val="00BF531E"/>
    <w:rsid w:val="00BF56CB"/>
    <w:rsid w:val="00BF65AD"/>
    <w:rsid w:val="00BF65FE"/>
    <w:rsid w:val="00BF6D2C"/>
    <w:rsid w:val="00BF6D84"/>
    <w:rsid w:val="00BF748E"/>
    <w:rsid w:val="00C003FD"/>
    <w:rsid w:val="00C004A7"/>
    <w:rsid w:val="00C00C09"/>
    <w:rsid w:val="00C01244"/>
    <w:rsid w:val="00C01B7A"/>
    <w:rsid w:val="00C0225F"/>
    <w:rsid w:val="00C02726"/>
    <w:rsid w:val="00C02748"/>
    <w:rsid w:val="00C03B79"/>
    <w:rsid w:val="00C03B8D"/>
    <w:rsid w:val="00C04A3C"/>
    <w:rsid w:val="00C04C36"/>
    <w:rsid w:val="00C05B8F"/>
    <w:rsid w:val="00C06743"/>
    <w:rsid w:val="00C0727D"/>
    <w:rsid w:val="00C07F0F"/>
    <w:rsid w:val="00C10EDE"/>
    <w:rsid w:val="00C11620"/>
    <w:rsid w:val="00C118D6"/>
    <w:rsid w:val="00C11925"/>
    <w:rsid w:val="00C121BB"/>
    <w:rsid w:val="00C121C8"/>
    <w:rsid w:val="00C12321"/>
    <w:rsid w:val="00C12DD0"/>
    <w:rsid w:val="00C13078"/>
    <w:rsid w:val="00C143BE"/>
    <w:rsid w:val="00C15495"/>
    <w:rsid w:val="00C1574A"/>
    <w:rsid w:val="00C15902"/>
    <w:rsid w:val="00C1668B"/>
    <w:rsid w:val="00C1671F"/>
    <w:rsid w:val="00C17B24"/>
    <w:rsid w:val="00C17DDD"/>
    <w:rsid w:val="00C17F30"/>
    <w:rsid w:val="00C20CA5"/>
    <w:rsid w:val="00C21836"/>
    <w:rsid w:val="00C22936"/>
    <w:rsid w:val="00C22F84"/>
    <w:rsid w:val="00C235F3"/>
    <w:rsid w:val="00C23FF1"/>
    <w:rsid w:val="00C24291"/>
    <w:rsid w:val="00C2438E"/>
    <w:rsid w:val="00C24E3A"/>
    <w:rsid w:val="00C253CB"/>
    <w:rsid w:val="00C254D2"/>
    <w:rsid w:val="00C26107"/>
    <w:rsid w:val="00C26B4E"/>
    <w:rsid w:val="00C306E0"/>
    <w:rsid w:val="00C308C6"/>
    <w:rsid w:val="00C309DB"/>
    <w:rsid w:val="00C320CA"/>
    <w:rsid w:val="00C336C7"/>
    <w:rsid w:val="00C340D9"/>
    <w:rsid w:val="00C360F8"/>
    <w:rsid w:val="00C3617F"/>
    <w:rsid w:val="00C361D8"/>
    <w:rsid w:val="00C4002F"/>
    <w:rsid w:val="00C40291"/>
    <w:rsid w:val="00C408E5"/>
    <w:rsid w:val="00C40E7D"/>
    <w:rsid w:val="00C40F42"/>
    <w:rsid w:val="00C41BBA"/>
    <w:rsid w:val="00C41DDC"/>
    <w:rsid w:val="00C42623"/>
    <w:rsid w:val="00C42634"/>
    <w:rsid w:val="00C42B6B"/>
    <w:rsid w:val="00C43636"/>
    <w:rsid w:val="00C437D8"/>
    <w:rsid w:val="00C43A0F"/>
    <w:rsid w:val="00C43A25"/>
    <w:rsid w:val="00C43BD0"/>
    <w:rsid w:val="00C43E2E"/>
    <w:rsid w:val="00C44AA1"/>
    <w:rsid w:val="00C44ADF"/>
    <w:rsid w:val="00C451B7"/>
    <w:rsid w:val="00C451BB"/>
    <w:rsid w:val="00C4552F"/>
    <w:rsid w:val="00C461EF"/>
    <w:rsid w:val="00C46EE1"/>
    <w:rsid w:val="00C47632"/>
    <w:rsid w:val="00C50521"/>
    <w:rsid w:val="00C50801"/>
    <w:rsid w:val="00C51091"/>
    <w:rsid w:val="00C512EC"/>
    <w:rsid w:val="00C521FB"/>
    <w:rsid w:val="00C52828"/>
    <w:rsid w:val="00C528C8"/>
    <w:rsid w:val="00C5364A"/>
    <w:rsid w:val="00C5433F"/>
    <w:rsid w:val="00C5495B"/>
    <w:rsid w:val="00C5549A"/>
    <w:rsid w:val="00C5594A"/>
    <w:rsid w:val="00C561F8"/>
    <w:rsid w:val="00C565C5"/>
    <w:rsid w:val="00C565F1"/>
    <w:rsid w:val="00C56EF6"/>
    <w:rsid w:val="00C57222"/>
    <w:rsid w:val="00C6000C"/>
    <w:rsid w:val="00C60028"/>
    <w:rsid w:val="00C603F7"/>
    <w:rsid w:val="00C60703"/>
    <w:rsid w:val="00C6237F"/>
    <w:rsid w:val="00C634AA"/>
    <w:rsid w:val="00C63BAF"/>
    <w:rsid w:val="00C63E0D"/>
    <w:rsid w:val="00C64790"/>
    <w:rsid w:val="00C64FE6"/>
    <w:rsid w:val="00C6536C"/>
    <w:rsid w:val="00C6568E"/>
    <w:rsid w:val="00C65C69"/>
    <w:rsid w:val="00C661B7"/>
    <w:rsid w:val="00C66347"/>
    <w:rsid w:val="00C666DB"/>
    <w:rsid w:val="00C672B4"/>
    <w:rsid w:val="00C67722"/>
    <w:rsid w:val="00C7000E"/>
    <w:rsid w:val="00C70103"/>
    <w:rsid w:val="00C70A2B"/>
    <w:rsid w:val="00C70EC3"/>
    <w:rsid w:val="00C71504"/>
    <w:rsid w:val="00C71A1E"/>
    <w:rsid w:val="00C71FCF"/>
    <w:rsid w:val="00C724D1"/>
    <w:rsid w:val="00C74D2B"/>
    <w:rsid w:val="00C74E2C"/>
    <w:rsid w:val="00C751EA"/>
    <w:rsid w:val="00C75284"/>
    <w:rsid w:val="00C755A2"/>
    <w:rsid w:val="00C75993"/>
    <w:rsid w:val="00C759E0"/>
    <w:rsid w:val="00C7679E"/>
    <w:rsid w:val="00C76BA1"/>
    <w:rsid w:val="00C76F30"/>
    <w:rsid w:val="00C773BF"/>
    <w:rsid w:val="00C774FB"/>
    <w:rsid w:val="00C80A26"/>
    <w:rsid w:val="00C80CBE"/>
    <w:rsid w:val="00C80DC9"/>
    <w:rsid w:val="00C80E89"/>
    <w:rsid w:val="00C80FDF"/>
    <w:rsid w:val="00C8106E"/>
    <w:rsid w:val="00C84322"/>
    <w:rsid w:val="00C84B48"/>
    <w:rsid w:val="00C84E45"/>
    <w:rsid w:val="00C84EB1"/>
    <w:rsid w:val="00C8703E"/>
    <w:rsid w:val="00C873D2"/>
    <w:rsid w:val="00C9045C"/>
    <w:rsid w:val="00C90CF2"/>
    <w:rsid w:val="00C913A1"/>
    <w:rsid w:val="00C91556"/>
    <w:rsid w:val="00C917FA"/>
    <w:rsid w:val="00C92005"/>
    <w:rsid w:val="00C92220"/>
    <w:rsid w:val="00C93291"/>
    <w:rsid w:val="00C93E98"/>
    <w:rsid w:val="00C9418F"/>
    <w:rsid w:val="00C94F8B"/>
    <w:rsid w:val="00C951A7"/>
    <w:rsid w:val="00C9541D"/>
    <w:rsid w:val="00C95453"/>
    <w:rsid w:val="00C95A47"/>
    <w:rsid w:val="00C95AD0"/>
    <w:rsid w:val="00C95C52"/>
    <w:rsid w:val="00C96267"/>
    <w:rsid w:val="00C967EB"/>
    <w:rsid w:val="00C96EA6"/>
    <w:rsid w:val="00C97053"/>
    <w:rsid w:val="00C975E9"/>
    <w:rsid w:val="00C97864"/>
    <w:rsid w:val="00CA03C6"/>
    <w:rsid w:val="00CA0D32"/>
    <w:rsid w:val="00CA117E"/>
    <w:rsid w:val="00CA1669"/>
    <w:rsid w:val="00CA1DCC"/>
    <w:rsid w:val="00CA1DEE"/>
    <w:rsid w:val="00CA207C"/>
    <w:rsid w:val="00CA20E8"/>
    <w:rsid w:val="00CA2A2B"/>
    <w:rsid w:val="00CA3334"/>
    <w:rsid w:val="00CA3501"/>
    <w:rsid w:val="00CA4016"/>
    <w:rsid w:val="00CA444F"/>
    <w:rsid w:val="00CA4E32"/>
    <w:rsid w:val="00CA4E52"/>
    <w:rsid w:val="00CA5404"/>
    <w:rsid w:val="00CA59E6"/>
    <w:rsid w:val="00CA5BF0"/>
    <w:rsid w:val="00CA635E"/>
    <w:rsid w:val="00CA64AA"/>
    <w:rsid w:val="00CA6FCD"/>
    <w:rsid w:val="00CA736D"/>
    <w:rsid w:val="00CA7D91"/>
    <w:rsid w:val="00CB02AB"/>
    <w:rsid w:val="00CB070C"/>
    <w:rsid w:val="00CB104B"/>
    <w:rsid w:val="00CB1ABB"/>
    <w:rsid w:val="00CB1B56"/>
    <w:rsid w:val="00CB1E81"/>
    <w:rsid w:val="00CB22A5"/>
    <w:rsid w:val="00CB2952"/>
    <w:rsid w:val="00CB2E1E"/>
    <w:rsid w:val="00CB3239"/>
    <w:rsid w:val="00CB37B1"/>
    <w:rsid w:val="00CB3852"/>
    <w:rsid w:val="00CB3A22"/>
    <w:rsid w:val="00CB3A6D"/>
    <w:rsid w:val="00CB3F07"/>
    <w:rsid w:val="00CB3FB2"/>
    <w:rsid w:val="00CB4126"/>
    <w:rsid w:val="00CB43B0"/>
    <w:rsid w:val="00CB4DF3"/>
    <w:rsid w:val="00CB57EE"/>
    <w:rsid w:val="00CB6002"/>
    <w:rsid w:val="00CB6885"/>
    <w:rsid w:val="00CB7F78"/>
    <w:rsid w:val="00CC0C03"/>
    <w:rsid w:val="00CC0CDD"/>
    <w:rsid w:val="00CC246B"/>
    <w:rsid w:val="00CC2538"/>
    <w:rsid w:val="00CC3101"/>
    <w:rsid w:val="00CC349C"/>
    <w:rsid w:val="00CC3B0D"/>
    <w:rsid w:val="00CC405B"/>
    <w:rsid w:val="00CC4203"/>
    <w:rsid w:val="00CC4376"/>
    <w:rsid w:val="00CC552E"/>
    <w:rsid w:val="00CC5D24"/>
    <w:rsid w:val="00CC625B"/>
    <w:rsid w:val="00CC6D19"/>
    <w:rsid w:val="00CC7E3D"/>
    <w:rsid w:val="00CD059B"/>
    <w:rsid w:val="00CD076A"/>
    <w:rsid w:val="00CD1BBA"/>
    <w:rsid w:val="00CD1E42"/>
    <w:rsid w:val="00CD2B7B"/>
    <w:rsid w:val="00CD2EAB"/>
    <w:rsid w:val="00CD2EB5"/>
    <w:rsid w:val="00CD37D7"/>
    <w:rsid w:val="00CD52AB"/>
    <w:rsid w:val="00CD597B"/>
    <w:rsid w:val="00CD59FE"/>
    <w:rsid w:val="00CD5A8D"/>
    <w:rsid w:val="00CD6984"/>
    <w:rsid w:val="00CD6EFC"/>
    <w:rsid w:val="00CD7626"/>
    <w:rsid w:val="00CD7B29"/>
    <w:rsid w:val="00CD7F8A"/>
    <w:rsid w:val="00CE0872"/>
    <w:rsid w:val="00CE0C0B"/>
    <w:rsid w:val="00CE10BE"/>
    <w:rsid w:val="00CE1A20"/>
    <w:rsid w:val="00CE1E67"/>
    <w:rsid w:val="00CE2599"/>
    <w:rsid w:val="00CE26C4"/>
    <w:rsid w:val="00CE3841"/>
    <w:rsid w:val="00CE3AB1"/>
    <w:rsid w:val="00CE50D3"/>
    <w:rsid w:val="00CE62F9"/>
    <w:rsid w:val="00CE67E9"/>
    <w:rsid w:val="00CE7076"/>
    <w:rsid w:val="00CE77C7"/>
    <w:rsid w:val="00CE77FE"/>
    <w:rsid w:val="00CE7C35"/>
    <w:rsid w:val="00CF0A70"/>
    <w:rsid w:val="00CF0A87"/>
    <w:rsid w:val="00CF1498"/>
    <w:rsid w:val="00CF1A44"/>
    <w:rsid w:val="00CF1DA9"/>
    <w:rsid w:val="00CF22BF"/>
    <w:rsid w:val="00CF2850"/>
    <w:rsid w:val="00CF29B1"/>
    <w:rsid w:val="00CF2DFF"/>
    <w:rsid w:val="00CF2F39"/>
    <w:rsid w:val="00CF3C13"/>
    <w:rsid w:val="00CF4582"/>
    <w:rsid w:val="00CF4A24"/>
    <w:rsid w:val="00CF544B"/>
    <w:rsid w:val="00CF61E5"/>
    <w:rsid w:val="00CF688A"/>
    <w:rsid w:val="00CF6BC4"/>
    <w:rsid w:val="00CF6FAE"/>
    <w:rsid w:val="00CF75D5"/>
    <w:rsid w:val="00CF79F4"/>
    <w:rsid w:val="00D00389"/>
    <w:rsid w:val="00D00C44"/>
    <w:rsid w:val="00D00F33"/>
    <w:rsid w:val="00D01065"/>
    <w:rsid w:val="00D013DD"/>
    <w:rsid w:val="00D019C8"/>
    <w:rsid w:val="00D02588"/>
    <w:rsid w:val="00D02D55"/>
    <w:rsid w:val="00D02FA6"/>
    <w:rsid w:val="00D0313D"/>
    <w:rsid w:val="00D03E69"/>
    <w:rsid w:val="00D03E6B"/>
    <w:rsid w:val="00D04296"/>
    <w:rsid w:val="00D043A5"/>
    <w:rsid w:val="00D050DB"/>
    <w:rsid w:val="00D05338"/>
    <w:rsid w:val="00D0556E"/>
    <w:rsid w:val="00D0634E"/>
    <w:rsid w:val="00D06E5C"/>
    <w:rsid w:val="00D07567"/>
    <w:rsid w:val="00D1126D"/>
    <w:rsid w:val="00D117CD"/>
    <w:rsid w:val="00D11843"/>
    <w:rsid w:val="00D11BAC"/>
    <w:rsid w:val="00D11D7C"/>
    <w:rsid w:val="00D12BDD"/>
    <w:rsid w:val="00D12E47"/>
    <w:rsid w:val="00D13972"/>
    <w:rsid w:val="00D13F4F"/>
    <w:rsid w:val="00D145FC"/>
    <w:rsid w:val="00D14649"/>
    <w:rsid w:val="00D14A7C"/>
    <w:rsid w:val="00D15463"/>
    <w:rsid w:val="00D15E6C"/>
    <w:rsid w:val="00D164AB"/>
    <w:rsid w:val="00D1656F"/>
    <w:rsid w:val="00D16984"/>
    <w:rsid w:val="00D16C56"/>
    <w:rsid w:val="00D20688"/>
    <w:rsid w:val="00D20DA9"/>
    <w:rsid w:val="00D2154B"/>
    <w:rsid w:val="00D21928"/>
    <w:rsid w:val="00D220AE"/>
    <w:rsid w:val="00D2242B"/>
    <w:rsid w:val="00D22C6B"/>
    <w:rsid w:val="00D22D1A"/>
    <w:rsid w:val="00D23530"/>
    <w:rsid w:val="00D2365C"/>
    <w:rsid w:val="00D23B88"/>
    <w:rsid w:val="00D249FC"/>
    <w:rsid w:val="00D24BF1"/>
    <w:rsid w:val="00D24C8B"/>
    <w:rsid w:val="00D251B8"/>
    <w:rsid w:val="00D2558C"/>
    <w:rsid w:val="00D25F29"/>
    <w:rsid w:val="00D260B8"/>
    <w:rsid w:val="00D27D21"/>
    <w:rsid w:val="00D30C9A"/>
    <w:rsid w:val="00D30CEE"/>
    <w:rsid w:val="00D30E12"/>
    <w:rsid w:val="00D30ECA"/>
    <w:rsid w:val="00D3152B"/>
    <w:rsid w:val="00D31DA8"/>
    <w:rsid w:val="00D323AD"/>
    <w:rsid w:val="00D332EA"/>
    <w:rsid w:val="00D33AC2"/>
    <w:rsid w:val="00D33D0D"/>
    <w:rsid w:val="00D34326"/>
    <w:rsid w:val="00D344D3"/>
    <w:rsid w:val="00D34A61"/>
    <w:rsid w:val="00D34E14"/>
    <w:rsid w:val="00D355DB"/>
    <w:rsid w:val="00D362FA"/>
    <w:rsid w:val="00D363A2"/>
    <w:rsid w:val="00D36A87"/>
    <w:rsid w:val="00D36ACD"/>
    <w:rsid w:val="00D36F2C"/>
    <w:rsid w:val="00D37171"/>
    <w:rsid w:val="00D375AB"/>
    <w:rsid w:val="00D3776E"/>
    <w:rsid w:val="00D40C4B"/>
    <w:rsid w:val="00D4129B"/>
    <w:rsid w:val="00D41358"/>
    <w:rsid w:val="00D41982"/>
    <w:rsid w:val="00D41BBF"/>
    <w:rsid w:val="00D41D0D"/>
    <w:rsid w:val="00D42BBB"/>
    <w:rsid w:val="00D43310"/>
    <w:rsid w:val="00D4356A"/>
    <w:rsid w:val="00D4375F"/>
    <w:rsid w:val="00D446ED"/>
    <w:rsid w:val="00D447B4"/>
    <w:rsid w:val="00D44B87"/>
    <w:rsid w:val="00D45916"/>
    <w:rsid w:val="00D45A19"/>
    <w:rsid w:val="00D4613F"/>
    <w:rsid w:val="00D466A6"/>
    <w:rsid w:val="00D46F64"/>
    <w:rsid w:val="00D4704C"/>
    <w:rsid w:val="00D470B7"/>
    <w:rsid w:val="00D470BD"/>
    <w:rsid w:val="00D476D3"/>
    <w:rsid w:val="00D4771D"/>
    <w:rsid w:val="00D47ADA"/>
    <w:rsid w:val="00D47B15"/>
    <w:rsid w:val="00D50391"/>
    <w:rsid w:val="00D50B4D"/>
    <w:rsid w:val="00D5116D"/>
    <w:rsid w:val="00D525FE"/>
    <w:rsid w:val="00D52B92"/>
    <w:rsid w:val="00D52C51"/>
    <w:rsid w:val="00D53493"/>
    <w:rsid w:val="00D53576"/>
    <w:rsid w:val="00D5578C"/>
    <w:rsid w:val="00D5580D"/>
    <w:rsid w:val="00D576C0"/>
    <w:rsid w:val="00D610A2"/>
    <w:rsid w:val="00D61960"/>
    <w:rsid w:val="00D61BB1"/>
    <w:rsid w:val="00D61C2B"/>
    <w:rsid w:val="00D625BD"/>
    <w:rsid w:val="00D626E9"/>
    <w:rsid w:val="00D631F3"/>
    <w:rsid w:val="00D63B8A"/>
    <w:rsid w:val="00D63C2F"/>
    <w:rsid w:val="00D6458D"/>
    <w:rsid w:val="00D64A57"/>
    <w:rsid w:val="00D659CE"/>
    <w:rsid w:val="00D66388"/>
    <w:rsid w:val="00D66E93"/>
    <w:rsid w:val="00D67637"/>
    <w:rsid w:val="00D70523"/>
    <w:rsid w:val="00D7130A"/>
    <w:rsid w:val="00D715DA"/>
    <w:rsid w:val="00D71632"/>
    <w:rsid w:val="00D72D53"/>
    <w:rsid w:val="00D731F2"/>
    <w:rsid w:val="00D73987"/>
    <w:rsid w:val="00D739DF"/>
    <w:rsid w:val="00D73C39"/>
    <w:rsid w:val="00D73DD0"/>
    <w:rsid w:val="00D73EEC"/>
    <w:rsid w:val="00D755DA"/>
    <w:rsid w:val="00D769B7"/>
    <w:rsid w:val="00D76A25"/>
    <w:rsid w:val="00D76A3F"/>
    <w:rsid w:val="00D76C5E"/>
    <w:rsid w:val="00D76CEA"/>
    <w:rsid w:val="00D802E8"/>
    <w:rsid w:val="00D82074"/>
    <w:rsid w:val="00D82429"/>
    <w:rsid w:val="00D82AA8"/>
    <w:rsid w:val="00D835E5"/>
    <w:rsid w:val="00D83E57"/>
    <w:rsid w:val="00D84243"/>
    <w:rsid w:val="00D8426E"/>
    <w:rsid w:val="00D85339"/>
    <w:rsid w:val="00D85998"/>
    <w:rsid w:val="00D85E36"/>
    <w:rsid w:val="00D869FF"/>
    <w:rsid w:val="00D905B6"/>
    <w:rsid w:val="00D905D5"/>
    <w:rsid w:val="00D91884"/>
    <w:rsid w:val="00D91CDA"/>
    <w:rsid w:val="00D936E8"/>
    <w:rsid w:val="00D9385B"/>
    <w:rsid w:val="00D94176"/>
    <w:rsid w:val="00D942AC"/>
    <w:rsid w:val="00D94450"/>
    <w:rsid w:val="00D948F9"/>
    <w:rsid w:val="00D954B2"/>
    <w:rsid w:val="00D95D66"/>
    <w:rsid w:val="00D960A8"/>
    <w:rsid w:val="00D96A41"/>
    <w:rsid w:val="00D96FCD"/>
    <w:rsid w:val="00D97104"/>
    <w:rsid w:val="00D9725E"/>
    <w:rsid w:val="00D97726"/>
    <w:rsid w:val="00D9776D"/>
    <w:rsid w:val="00D977AF"/>
    <w:rsid w:val="00D97AFF"/>
    <w:rsid w:val="00D97BA2"/>
    <w:rsid w:val="00DA13F9"/>
    <w:rsid w:val="00DA31D8"/>
    <w:rsid w:val="00DA31E7"/>
    <w:rsid w:val="00DA34CF"/>
    <w:rsid w:val="00DA35F0"/>
    <w:rsid w:val="00DA365F"/>
    <w:rsid w:val="00DA3F4A"/>
    <w:rsid w:val="00DA43DC"/>
    <w:rsid w:val="00DA53C9"/>
    <w:rsid w:val="00DA6038"/>
    <w:rsid w:val="00DA7216"/>
    <w:rsid w:val="00DA72C5"/>
    <w:rsid w:val="00DA79C4"/>
    <w:rsid w:val="00DB0438"/>
    <w:rsid w:val="00DB0461"/>
    <w:rsid w:val="00DB05E8"/>
    <w:rsid w:val="00DB0C8B"/>
    <w:rsid w:val="00DB18A9"/>
    <w:rsid w:val="00DB1B41"/>
    <w:rsid w:val="00DB233B"/>
    <w:rsid w:val="00DB23C9"/>
    <w:rsid w:val="00DB2520"/>
    <w:rsid w:val="00DB2B06"/>
    <w:rsid w:val="00DB2F4B"/>
    <w:rsid w:val="00DB3AEE"/>
    <w:rsid w:val="00DB3F44"/>
    <w:rsid w:val="00DB44AF"/>
    <w:rsid w:val="00DB48BB"/>
    <w:rsid w:val="00DB5280"/>
    <w:rsid w:val="00DB53B8"/>
    <w:rsid w:val="00DB5690"/>
    <w:rsid w:val="00DB6DC6"/>
    <w:rsid w:val="00DB6EAB"/>
    <w:rsid w:val="00DB6F8E"/>
    <w:rsid w:val="00DB77C5"/>
    <w:rsid w:val="00DB7809"/>
    <w:rsid w:val="00DB78E0"/>
    <w:rsid w:val="00DC0435"/>
    <w:rsid w:val="00DC1191"/>
    <w:rsid w:val="00DC2409"/>
    <w:rsid w:val="00DC28AC"/>
    <w:rsid w:val="00DC2F2B"/>
    <w:rsid w:val="00DC306A"/>
    <w:rsid w:val="00DC36BD"/>
    <w:rsid w:val="00DC3995"/>
    <w:rsid w:val="00DC460C"/>
    <w:rsid w:val="00DC608F"/>
    <w:rsid w:val="00DC6D16"/>
    <w:rsid w:val="00DC6D3A"/>
    <w:rsid w:val="00DC7352"/>
    <w:rsid w:val="00DC7C88"/>
    <w:rsid w:val="00DD014A"/>
    <w:rsid w:val="00DD02BB"/>
    <w:rsid w:val="00DD0C0C"/>
    <w:rsid w:val="00DD0E58"/>
    <w:rsid w:val="00DD1151"/>
    <w:rsid w:val="00DD140E"/>
    <w:rsid w:val="00DD1452"/>
    <w:rsid w:val="00DD164E"/>
    <w:rsid w:val="00DD178A"/>
    <w:rsid w:val="00DD17AC"/>
    <w:rsid w:val="00DD1A85"/>
    <w:rsid w:val="00DD2C37"/>
    <w:rsid w:val="00DD2F6A"/>
    <w:rsid w:val="00DD3388"/>
    <w:rsid w:val="00DD3B93"/>
    <w:rsid w:val="00DD3D9E"/>
    <w:rsid w:val="00DD3E37"/>
    <w:rsid w:val="00DD3E55"/>
    <w:rsid w:val="00DD3F89"/>
    <w:rsid w:val="00DD4747"/>
    <w:rsid w:val="00DD4AAD"/>
    <w:rsid w:val="00DD5263"/>
    <w:rsid w:val="00DD5F6C"/>
    <w:rsid w:val="00DD6E14"/>
    <w:rsid w:val="00DD779A"/>
    <w:rsid w:val="00DD7D38"/>
    <w:rsid w:val="00DE1056"/>
    <w:rsid w:val="00DE28A1"/>
    <w:rsid w:val="00DE32D5"/>
    <w:rsid w:val="00DE3E00"/>
    <w:rsid w:val="00DE4417"/>
    <w:rsid w:val="00DE4438"/>
    <w:rsid w:val="00DE4679"/>
    <w:rsid w:val="00DE4899"/>
    <w:rsid w:val="00DE5B31"/>
    <w:rsid w:val="00DE616B"/>
    <w:rsid w:val="00DE65AB"/>
    <w:rsid w:val="00DE65BC"/>
    <w:rsid w:val="00DE6C7A"/>
    <w:rsid w:val="00DE764E"/>
    <w:rsid w:val="00DE78F0"/>
    <w:rsid w:val="00DE7997"/>
    <w:rsid w:val="00DE7B1E"/>
    <w:rsid w:val="00DF027D"/>
    <w:rsid w:val="00DF0B64"/>
    <w:rsid w:val="00DF0B9C"/>
    <w:rsid w:val="00DF122B"/>
    <w:rsid w:val="00DF1723"/>
    <w:rsid w:val="00DF2463"/>
    <w:rsid w:val="00DF2AA3"/>
    <w:rsid w:val="00DF3152"/>
    <w:rsid w:val="00DF348C"/>
    <w:rsid w:val="00DF3DB3"/>
    <w:rsid w:val="00DF445B"/>
    <w:rsid w:val="00DF4B95"/>
    <w:rsid w:val="00DF4C67"/>
    <w:rsid w:val="00DF4FB7"/>
    <w:rsid w:val="00DF516F"/>
    <w:rsid w:val="00DF6212"/>
    <w:rsid w:val="00DF7BA4"/>
    <w:rsid w:val="00DF7C2D"/>
    <w:rsid w:val="00DF7EC7"/>
    <w:rsid w:val="00DF7FCA"/>
    <w:rsid w:val="00E000DE"/>
    <w:rsid w:val="00E00450"/>
    <w:rsid w:val="00E00545"/>
    <w:rsid w:val="00E005D5"/>
    <w:rsid w:val="00E00743"/>
    <w:rsid w:val="00E007F7"/>
    <w:rsid w:val="00E00947"/>
    <w:rsid w:val="00E00B7D"/>
    <w:rsid w:val="00E0118D"/>
    <w:rsid w:val="00E017F2"/>
    <w:rsid w:val="00E01A7D"/>
    <w:rsid w:val="00E01A92"/>
    <w:rsid w:val="00E027E7"/>
    <w:rsid w:val="00E028CE"/>
    <w:rsid w:val="00E03AF3"/>
    <w:rsid w:val="00E046CA"/>
    <w:rsid w:val="00E04924"/>
    <w:rsid w:val="00E050FE"/>
    <w:rsid w:val="00E057F4"/>
    <w:rsid w:val="00E05EA3"/>
    <w:rsid w:val="00E06065"/>
    <w:rsid w:val="00E066DD"/>
    <w:rsid w:val="00E06754"/>
    <w:rsid w:val="00E06EEC"/>
    <w:rsid w:val="00E0713F"/>
    <w:rsid w:val="00E0731F"/>
    <w:rsid w:val="00E0758C"/>
    <w:rsid w:val="00E1076D"/>
    <w:rsid w:val="00E11096"/>
    <w:rsid w:val="00E110DF"/>
    <w:rsid w:val="00E11456"/>
    <w:rsid w:val="00E11758"/>
    <w:rsid w:val="00E12AEA"/>
    <w:rsid w:val="00E12B38"/>
    <w:rsid w:val="00E13D14"/>
    <w:rsid w:val="00E1441D"/>
    <w:rsid w:val="00E161DE"/>
    <w:rsid w:val="00E16C6F"/>
    <w:rsid w:val="00E170A8"/>
    <w:rsid w:val="00E17397"/>
    <w:rsid w:val="00E20480"/>
    <w:rsid w:val="00E206B3"/>
    <w:rsid w:val="00E2085E"/>
    <w:rsid w:val="00E20976"/>
    <w:rsid w:val="00E209B8"/>
    <w:rsid w:val="00E216E0"/>
    <w:rsid w:val="00E218A5"/>
    <w:rsid w:val="00E21BA6"/>
    <w:rsid w:val="00E21EAC"/>
    <w:rsid w:val="00E22FB9"/>
    <w:rsid w:val="00E23DCB"/>
    <w:rsid w:val="00E244FE"/>
    <w:rsid w:val="00E249AA"/>
    <w:rsid w:val="00E24BE7"/>
    <w:rsid w:val="00E24E2A"/>
    <w:rsid w:val="00E24EFD"/>
    <w:rsid w:val="00E2623F"/>
    <w:rsid w:val="00E27854"/>
    <w:rsid w:val="00E27949"/>
    <w:rsid w:val="00E30031"/>
    <w:rsid w:val="00E30D32"/>
    <w:rsid w:val="00E31098"/>
    <w:rsid w:val="00E31711"/>
    <w:rsid w:val="00E320F9"/>
    <w:rsid w:val="00E32D42"/>
    <w:rsid w:val="00E3340F"/>
    <w:rsid w:val="00E3424E"/>
    <w:rsid w:val="00E3498B"/>
    <w:rsid w:val="00E34C3E"/>
    <w:rsid w:val="00E35E8E"/>
    <w:rsid w:val="00E35FB8"/>
    <w:rsid w:val="00E36031"/>
    <w:rsid w:val="00E368EF"/>
    <w:rsid w:val="00E37907"/>
    <w:rsid w:val="00E37C2F"/>
    <w:rsid w:val="00E40AF3"/>
    <w:rsid w:val="00E4113B"/>
    <w:rsid w:val="00E41944"/>
    <w:rsid w:val="00E41A97"/>
    <w:rsid w:val="00E4299E"/>
    <w:rsid w:val="00E43189"/>
    <w:rsid w:val="00E431CB"/>
    <w:rsid w:val="00E4409A"/>
    <w:rsid w:val="00E4438B"/>
    <w:rsid w:val="00E449DF"/>
    <w:rsid w:val="00E45010"/>
    <w:rsid w:val="00E451A7"/>
    <w:rsid w:val="00E45556"/>
    <w:rsid w:val="00E45EC8"/>
    <w:rsid w:val="00E4619D"/>
    <w:rsid w:val="00E464B8"/>
    <w:rsid w:val="00E466DF"/>
    <w:rsid w:val="00E470D1"/>
    <w:rsid w:val="00E50088"/>
    <w:rsid w:val="00E50C3F"/>
    <w:rsid w:val="00E5195D"/>
    <w:rsid w:val="00E529F6"/>
    <w:rsid w:val="00E5300B"/>
    <w:rsid w:val="00E532DB"/>
    <w:rsid w:val="00E5346E"/>
    <w:rsid w:val="00E53F20"/>
    <w:rsid w:val="00E542F6"/>
    <w:rsid w:val="00E54792"/>
    <w:rsid w:val="00E56190"/>
    <w:rsid w:val="00E56293"/>
    <w:rsid w:val="00E56A80"/>
    <w:rsid w:val="00E56DF7"/>
    <w:rsid w:val="00E56F72"/>
    <w:rsid w:val="00E5731B"/>
    <w:rsid w:val="00E57451"/>
    <w:rsid w:val="00E604C9"/>
    <w:rsid w:val="00E60A45"/>
    <w:rsid w:val="00E62AF7"/>
    <w:rsid w:val="00E62D4D"/>
    <w:rsid w:val="00E62DF0"/>
    <w:rsid w:val="00E62FD5"/>
    <w:rsid w:val="00E6338C"/>
    <w:rsid w:val="00E6393F"/>
    <w:rsid w:val="00E63BA1"/>
    <w:rsid w:val="00E64376"/>
    <w:rsid w:val="00E64378"/>
    <w:rsid w:val="00E652CA"/>
    <w:rsid w:val="00E6554F"/>
    <w:rsid w:val="00E66345"/>
    <w:rsid w:val="00E66BFA"/>
    <w:rsid w:val="00E66C60"/>
    <w:rsid w:val="00E66F76"/>
    <w:rsid w:val="00E671FC"/>
    <w:rsid w:val="00E675FE"/>
    <w:rsid w:val="00E67BFA"/>
    <w:rsid w:val="00E706C3"/>
    <w:rsid w:val="00E709AE"/>
    <w:rsid w:val="00E7105C"/>
    <w:rsid w:val="00E713D9"/>
    <w:rsid w:val="00E72160"/>
    <w:rsid w:val="00E723BA"/>
    <w:rsid w:val="00E725E2"/>
    <w:rsid w:val="00E7271F"/>
    <w:rsid w:val="00E72861"/>
    <w:rsid w:val="00E72CBB"/>
    <w:rsid w:val="00E731F9"/>
    <w:rsid w:val="00E73554"/>
    <w:rsid w:val="00E739C0"/>
    <w:rsid w:val="00E73B94"/>
    <w:rsid w:val="00E740D9"/>
    <w:rsid w:val="00E74B70"/>
    <w:rsid w:val="00E74C5A"/>
    <w:rsid w:val="00E7589C"/>
    <w:rsid w:val="00E75C6F"/>
    <w:rsid w:val="00E77010"/>
    <w:rsid w:val="00E778B5"/>
    <w:rsid w:val="00E77DC4"/>
    <w:rsid w:val="00E8003C"/>
    <w:rsid w:val="00E8066B"/>
    <w:rsid w:val="00E80EC4"/>
    <w:rsid w:val="00E81643"/>
    <w:rsid w:val="00E82508"/>
    <w:rsid w:val="00E834CD"/>
    <w:rsid w:val="00E834F4"/>
    <w:rsid w:val="00E8509A"/>
    <w:rsid w:val="00E85DAA"/>
    <w:rsid w:val="00E86044"/>
    <w:rsid w:val="00E87165"/>
    <w:rsid w:val="00E87ADE"/>
    <w:rsid w:val="00E87DA6"/>
    <w:rsid w:val="00E87F34"/>
    <w:rsid w:val="00E903C0"/>
    <w:rsid w:val="00E906F9"/>
    <w:rsid w:val="00E90932"/>
    <w:rsid w:val="00E90B5A"/>
    <w:rsid w:val="00E920BD"/>
    <w:rsid w:val="00E9227B"/>
    <w:rsid w:val="00E933A5"/>
    <w:rsid w:val="00E9384B"/>
    <w:rsid w:val="00E93A11"/>
    <w:rsid w:val="00E93E42"/>
    <w:rsid w:val="00E93EBB"/>
    <w:rsid w:val="00E94AA1"/>
    <w:rsid w:val="00E95A32"/>
    <w:rsid w:val="00E95CC9"/>
    <w:rsid w:val="00E96B4A"/>
    <w:rsid w:val="00E971DD"/>
    <w:rsid w:val="00E972D7"/>
    <w:rsid w:val="00EA0522"/>
    <w:rsid w:val="00EA0AFD"/>
    <w:rsid w:val="00EA0DA0"/>
    <w:rsid w:val="00EA0E2F"/>
    <w:rsid w:val="00EA0EC0"/>
    <w:rsid w:val="00EA1792"/>
    <w:rsid w:val="00EA1828"/>
    <w:rsid w:val="00EA2A5A"/>
    <w:rsid w:val="00EA2B65"/>
    <w:rsid w:val="00EA2BDB"/>
    <w:rsid w:val="00EA2F41"/>
    <w:rsid w:val="00EA5DE4"/>
    <w:rsid w:val="00EA6087"/>
    <w:rsid w:val="00EA689E"/>
    <w:rsid w:val="00EA6AA9"/>
    <w:rsid w:val="00EA7FBC"/>
    <w:rsid w:val="00EB0403"/>
    <w:rsid w:val="00EB065E"/>
    <w:rsid w:val="00EB1425"/>
    <w:rsid w:val="00EB1775"/>
    <w:rsid w:val="00EB2BA4"/>
    <w:rsid w:val="00EB2E83"/>
    <w:rsid w:val="00EB4495"/>
    <w:rsid w:val="00EB48E2"/>
    <w:rsid w:val="00EB54D7"/>
    <w:rsid w:val="00EB5ED9"/>
    <w:rsid w:val="00EB6076"/>
    <w:rsid w:val="00EB6778"/>
    <w:rsid w:val="00EB787C"/>
    <w:rsid w:val="00EB7A5B"/>
    <w:rsid w:val="00EC0405"/>
    <w:rsid w:val="00EC05B7"/>
    <w:rsid w:val="00EC13C7"/>
    <w:rsid w:val="00EC1522"/>
    <w:rsid w:val="00EC1656"/>
    <w:rsid w:val="00EC1D93"/>
    <w:rsid w:val="00EC1F85"/>
    <w:rsid w:val="00EC2710"/>
    <w:rsid w:val="00EC32DE"/>
    <w:rsid w:val="00EC4145"/>
    <w:rsid w:val="00EC5148"/>
    <w:rsid w:val="00EC6A86"/>
    <w:rsid w:val="00EC79C3"/>
    <w:rsid w:val="00EC7BD4"/>
    <w:rsid w:val="00ED02AA"/>
    <w:rsid w:val="00ED0357"/>
    <w:rsid w:val="00ED1087"/>
    <w:rsid w:val="00ED1DAC"/>
    <w:rsid w:val="00ED1DBA"/>
    <w:rsid w:val="00ED1DC7"/>
    <w:rsid w:val="00ED2935"/>
    <w:rsid w:val="00ED2B7F"/>
    <w:rsid w:val="00ED33E5"/>
    <w:rsid w:val="00ED38CD"/>
    <w:rsid w:val="00ED3AB6"/>
    <w:rsid w:val="00ED3D64"/>
    <w:rsid w:val="00ED4112"/>
    <w:rsid w:val="00ED4377"/>
    <w:rsid w:val="00ED491D"/>
    <w:rsid w:val="00ED4D49"/>
    <w:rsid w:val="00ED4E6F"/>
    <w:rsid w:val="00ED5C06"/>
    <w:rsid w:val="00ED6025"/>
    <w:rsid w:val="00ED6E99"/>
    <w:rsid w:val="00ED77B3"/>
    <w:rsid w:val="00ED7BDF"/>
    <w:rsid w:val="00ED7D33"/>
    <w:rsid w:val="00ED7D89"/>
    <w:rsid w:val="00ED7EDD"/>
    <w:rsid w:val="00EE0DA0"/>
    <w:rsid w:val="00EE17CA"/>
    <w:rsid w:val="00EE1AF6"/>
    <w:rsid w:val="00EE222C"/>
    <w:rsid w:val="00EE344C"/>
    <w:rsid w:val="00EE372B"/>
    <w:rsid w:val="00EE420B"/>
    <w:rsid w:val="00EE58A2"/>
    <w:rsid w:val="00EE59BE"/>
    <w:rsid w:val="00EE617B"/>
    <w:rsid w:val="00EE659F"/>
    <w:rsid w:val="00EE66BC"/>
    <w:rsid w:val="00EF09DA"/>
    <w:rsid w:val="00EF0D7F"/>
    <w:rsid w:val="00EF13DA"/>
    <w:rsid w:val="00EF14A6"/>
    <w:rsid w:val="00EF1F6C"/>
    <w:rsid w:val="00EF22EE"/>
    <w:rsid w:val="00EF361A"/>
    <w:rsid w:val="00EF3E34"/>
    <w:rsid w:val="00EF43C1"/>
    <w:rsid w:val="00EF4BDD"/>
    <w:rsid w:val="00EF5859"/>
    <w:rsid w:val="00EF5F76"/>
    <w:rsid w:val="00EF65F6"/>
    <w:rsid w:val="00EF6760"/>
    <w:rsid w:val="00EF73B9"/>
    <w:rsid w:val="00EF76A6"/>
    <w:rsid w:val="00F000D2"/>
    <w:rsid w:val="00F0046F"/>
    <w:rsid w:val="00F00C41"/>
    <w:rsid w:val="00F00CCC"/>
    <w:rsid w:val="00F00D40"/>
    <w:rsid w:val="00F00E7F"/>
    <w:rsid w:val="00F01896"/>
    <w:rsid w:val="00F018B3"/>
    <w:rsid w:val="00F019F5"/>
    <w:rsid w:val="00F01D51"/>
    <w:rsid w:val="00F02433"/>
    <w:rsid w:val="00F02B7C"/>
    <w:rsid w:val="00F03E40"/>
    <w:rsid w:val="00F04885"/>
    <w:rsid w:val="00F04E90"/>
    <w:rsid w:val="00F05B31"/>
    <w:rsid w:val="00F05BFC"/>
    <w:rsid w:val="00F062D7"/>
    <w:rsid w:val="00F06643"/>
    <w:rsid w:val="00F067FA"/>
    <w:rsid w:val="00F06CE7"/>
    <w:rsid w:val="00F06DD4"/>
    <w:rsid w:val="00F06F04"/>
    <w:rsid w:val="00F1052B"/>
    <w:rsid w:val="00F10777"/>
    <w:rsid w:val="00F10964"/>
    <w:rsid w:val="00F10CD8"/>
    <w:rsid w:val="00F10E47"/>
    <w:rsid w:val="00F10E99"/>
    <w:rsid w:val="00F1137F"/>
    <w:rsid w:val="00F11B7F"/>
    <w:rsid w:val="00F11FEA"/>
    <w:rsid w:val="00F120B3"/>
    <w:rsid w:val="00F12740"/>
    <w:rsid w:val="00F1277A"/>
    <w:rsid w:val="00F12920"/>
    <w:rsid w:val="00F13C54"/>
    <w:rsid w:val="00F1528E"/>
    <w:rsid w:val="00F156FC"/>
    <w:rsid w:val="00F165D9"/>
    <w:rsid w:val="00F17595"/>
    <w:rsid w:val="00F17AE2"/>
    <w:rsid w:val="00F17CBB"/>
    <w:rsid w:val="00F21221"/>
    <w:rsid w:val="00F21702"/>
    <w:rsid w:val="00F22980"/>
    <w:rsid w:val="00F229E0"/>
    <w:rsid w:val="00F22B90"/>
    <w:rsid w:val="00F22C29"/>
    <w:rsid w:val="00F22D6A"/>
    <w:rsid w:val="00F2301E"/>
    <w:rsid w:val="00F23E01"/>
    <w:rsid w:val="00F23E7F"/>
    <w:rsid w:val="00F245AD"/>
    <w:rsid w:val="00F24ADB"/>
    <w:rsid w:val="00F25661"/>
    <w:rsid w:val="00F25743"/>
    <w:rsid w:val="00F2642D"/>
    <w:rsid w:val="00F2647E"/>
    <w:rsid w:val="00F26609"/>
    <w:rsid w:val="00F26E1E"/>
    <w:rsid w:val="00F309F6"/>
    <w:rsid w:val="00F31288"/>
    <w:rsid w:val="00F3154F"/>
    <w:rsid w:val="00F31889"/>
    <w:rsid w:val="00F31E3F"/>
    <w:rsid w:val="00F326E0"/>
    <w:rsid w:val="00F32E2F"/>
    <w:rsid w:val="00F33B1F"/>
    <w:rsid w:val="00F3407B"/>
    <w:rsid w:val="00F342C0"/>
    <w:rsid w:val="00F34785"/>
    <w:rsid w:val="00F34EAE"/>
    <w:rsid w:val="00F351D8"/>
    <w:rsid w:val="00F363B8"/>
    <w:rsid w:val="00F369CE"/>
    <w:rsid w:val="00F369F7"/>
    <w:rsid w:val="00F37178"/>
    <w:rsid w:val="00F37BAA"/>
    <w:rsid w:val="00F37C3F"/>
    <w:rsid w:val="00F37D2A"/>
    <w:rsid w:val="00F40A34"/>
    <w:rsid w:val="00F40B08"/>
    <w:rsid w:val="00F40D12"/>
    <w:rsid w:val="00F42296"/>
    <w:rsid w:val="00F429C7"/>
    <w:rsid w:val="00F42A09"/>
    <w:rsid w:val="00F42CBE"/>
    <w:rsid w:val="00F445D5"/>
    <w:rsid w:val="00F454DC"/>
    <w:rsid w:val="00F4645F"/>
    <w:rsid w:val="00F46577"/>
    <w:rsid w:val="00F46ADD"/>
    <w:rsid w:val="00F46B34"/>
    <w:rsid w:val="00F471BE"/>
    <w:rsid w:val="00F47695"/>
    <w:rsid w:val="00F477B8"/>
    <w:rsid w:val="00F50E9D"/>
    <w:rsid w:val="00F51BCF"/>
    <w:rsid w:val="00F529CB"/>
    <w:rsid w:val="00F52DBB"/>
    <w:rsid w:val="00F530C8"/>
    <w:rsid w:val="00F535C4"/>
    <w:rsid w:val="00F5379F"/>
    <w:rsid w:val="00F53823"/>
    <w:rsid w:val="00F53FBB"/>
    <w:rsid w:val="00F5425C"/>
    <w:rsid w:val="00F5571C"/>
    <w:rsid w:val="00F55A02"/>
    <w:rsid w:val="00F56286"/>
    <w:rsid w:val="00F56368"/>
    <w:rsid w:val="00F56528"/>
    <w:rsid w:val="00F56F2D"/>
    <w:rsid w:val="00F5701E"/>
    <w:rsid w:val="00F57164"/>
    <w:rsid w:val="00F57F53"/>
    <w:rsid w:val="00F60C71"/>
    <w:rsid w:val="00F60F6E"/>
    <w:rsid w:val="00F6190F"/>
    <w:rsid w:val="00F62895"/>
    <w:rsid w:val="00F63BB5"/>
    <w:rsid w:val="00F64160"/>
    <w:rsid w:val="00F6572D"/>
    <w:rsid w:val="00F6586E"/>
    <w:rsid w:val="00F659EA"/>
    <w:rsid w:val="00F666BE"/>
    <w:rsid w:val="00F668A3"/>
    <w:rsid w:val="00F66A82"/>
    <w:rsid w:val="00F66EE1"/>
    <w:rsid w:val="00F66FE2"/>
    <w:rsid w:val="00F6702B"/>
    <w:rsid w:val="00F70668"/>
    <w:rsid w:val="00F70AC8"/>
    <w:rsid w:val="00F70C1A"/>
    <w:rsid w:val="00F70C9E"/>
    <w:rsid w:val="00F71DA8"/>
    <w:rsid w:val="00F71F65"/>
    <w:rsid w:val="00F73179"/>
    <w:rsid w:val="00F737C7"/>
    <w:rsid w:val="00F75040"/>
    <w:rsid w:val="00F76155"/>
    <w:rsid w:val="00F76385"/>
    <w:rsid w:val="00F76408"/>
    <w:rsid w:val="00F767AE"/>
    <w:rsid w:val="00F768E1"/>
    <w:rsid w:val="00F769C7"/>
    <w:rsid w:val="00F80DEE"/>
    <w:rsid w:val="00F811B7"/>
    <w:rsid w:val="00F8174A"/>
    <w:rsid w:val="00F81C2B"/>
    <w:rsid w:val="00F83023"/>
    <w:rsid w:val="00F83876"/>
    <w:rsid w:val="00F8518B"/>
    <w:rsid w:val="00F8546B"/>
    <w:rsid w:val="00F85C88"/>
    <w:rsid w:val="00F87B76"/>
    <w:rsid w:val="00F87ECD"/>
    <w:rsid w:val="00F903BD"/>
    <w:rsid w:val="00F907C5"/>
    <w:rsid w:val="00F91BA3"/>
    <w:rsid w:val="00F91F9A"/>
    <w:rsid w:val="00F92038"/>
    <w:rsid w:val="00F92044"/>
    <w:rsid w:val="00F926D1"/>
    <w:rsid w:val="00F92D66"/>
    <w:rsid w:val="00F93E74"/>
    <w:rsid w:val="00F94A28"/>
    <w:rsid w:val="00F94C6C"/>
    <w:rsid w:val="00F96BE1"/>
    <w:rsid w:val="00F96E20"/>
    <w:rsid w:val="00F9745E"/>
    <w:rsid w:val="00F974A4"/>
    <w:rsid w:val="00F979A6"/>
    <w:rsid w:val="00FA002D"/>
    <w:rsid w:val="00FA06B7"/>
    <w:rsid w:val="00FA08C2"/>
    <w:rsid w:val="00FA0AB1"/>
    <w:rsid w:val="00FA0B32"/>
    <w:rsid w:val="00FA0C58"/>
    <w:rsid w:val="00FA15FF"/>
    <w:rsid w:val="00FA1A80"/>
    <w:rsid w:val="00FA1F2C"/>
    <w:rsid w:val="00FA2EF0"/>
    <w:rsid w:val="00FA3302"/>
    <w:rsid w:val="00FA3815"/>
    <w:rsid w:val="00FA48FA"/>
    <w:rsid w:val="00FA4FCF"/>
    <w:rsid w:val="00FA5C30"/>
    <w:rsid w:val="00FA65AD"/>
    <w:rsid w:val="00FA72BE"/>
    <w:rsid w:val="00FA7D1C"/>
    <w:rsid w:val="00FA7E44"/>
    <w:rsid w:val="00FB028A"/>
    <w:rsid w:val="00FB08FF"/>
    <w:rsid w:val="00FB0AF0"/>
    <w:rsid w:val="00FB0F42"/>
    <w:rsid w:val="00FB13E7"/>
    <w:rsid w:val="00FB1547"/>
    <w:rsid w:val="00FB1DE9"/>
    <w:rsid w:val="00FB24E9"/>
    <w:rsid w:val="00FB2AFE"/>
    <w:rsid w:val="00FB2B0A"/>
    <w:rsid w:val="00FB2E23"/>
    <w:rsid w:val="00FB34ED"/>
    <w:rsid w:val="00FB3EE1"/>
    <w:rsid w:val="00FB3EFF"/>
    <w:rsid w:val="00FB4194"/>
    <w:rsid w:val="00FB493F"/>
    <w:rsid w:val="00FB4C45"/>
    <w:rsid w:val="00FB546E"/>
    <w:rsid w:val="00FB5825"/>
    <w:rsid w:val="00FB5F29"/>
    <w:rsid w:val="00FB615D"/>
    <w:rsid w:val="00FB6B4F"/>
    <w:rsid w:val="00FB6D09"/>
    <w:rsid w:val="00FB6F6D"/>
    <w:rsid w:val="00FB72EE"/>
    <w:rsid w:val="00FC0C3E"/>
    <w:rsid w:val="00FC1495"/>
    <w:rsid w:val="00FC1555"/>
    <w:rsid w:val="00FC1C28"/>
    <w:rsid w:val="00FC2079"/>
    <w:rsid w:val="00FC2189"/>
    <w:rsid w:val="00FC2524"/>
    <w:rsid w:val="00FC298E"/>
    <w:rsid w:val="00FC2C32"/>
    <w:rsid w:val="00FC2EA6"/>
    <w:rsid w:val="00FC32EF"/>
    <w:rsid w:val="00FC3C6E"/>
    <w:rsid w:val="00FC4250"/>
    <w:rsid w:val="00FC50CD"/>
    <w:rsid w:val="00FC54EF"/>
    <w:rsid w:val="00FC570C"/>
    <w:rsid w:val="00FC5777"/>
    <w:rsid w:val="00FC5A01"/>
    <w:rsid w:val="00FC5EBC"/>
    <w:rsid w:val="00FC6271"/>
    <w:rsid w:val="00FC78DE"/>
    <w:rsid w:val="00FC7A5A"/>
    <w:rsid w:val="00FD0981"/>
    <w:rsid w:val="00FD0CE2"/>
    <w:rsid w:val="00FD0D3F"/>
    <w:rsid w:val="00FD0E7F"/>
    <w:rsid w:val="00FD12F5"/>
    <w:rsid w:val="00FD176E"/>
    <w:rsid w:val="00FD2786"/>
    <w:rsid w:val="00FD2CB5"/>
    <w:rsid w:val="00FD2F22"/>
    <w:rsid w:val="00FD373F"/>
    <w:rsid w:val="00FD37F4"/>
    <w:rsid w:val="00FD39E5"/>
    <w:rsid w:val="00FD442D"/>
    <w:rsid w:val="00FD47D8"/>
    <w:rsid w:val="00FD4951"/>
    <w:rsid w:val="00FD4FFD"/>
    <w:rsid w:val="00FD5C1E"/>
    <w:rsid w:val="00FD6D25"/>
    <w:rsid w:val="00FE1155"/>
    <w:rsid w:val="00FE1301"/>
    <w:rsid w:val="00FE15D0"/>
    <w:rsid w:val="00FE202E"/>
    <w:rsid w:val="00FE22FA"/>
    <w:rsid w:val="00FE25FB"/>
    <w:rsid w:val="00FE38BC"/>
    <w:rsid w:val="00FE4767"/>
    <w:rsid w:val="00FE4C99"/>
    <w:rsid w:val="00FE4CEC"/>
    <w:rsid w:val="00FE59DF"/>
    <w:rsid w:val="00FE6BFB"/>
    <w:rsid w:val="00FE6EEA"/>
    <w:rsid w:val="00FE7489"/>
    <w:rsid w:val="00FE7C50"/>
    <w:rsid w:val="00FF03AD"/>
    <w:rsid w:val="00FF0546"/>
    <w:rsid w:val="00FF0872"/>
    <w:rsid w:val="00FF1DA0"/>
    <w:rsid w:val="00FF1FD3"/>
    <w:rsid w:val="00FF2576"/>
    <w:rsid w:val="00FF2663"/>
    <w:rsid w:val="00FF273F"/>
    <w:rsid w:val="00FF2952"/>
    <w:rsid w:val="00FF2E44"/>
    <w:rsid w:val="00FF2FC5"/>
    <w:rsid w:val="00FF5100"/>
    <w:rsid w:val="00FF5682"/>
    <w:rsid w:val="00FF5883"/>
    <w:rsid w:val="00FF5FE4"/>
    <w:rsid w:val="00FF6553"/>
    <w:rsid w:val="00FF6F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91B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2636"/>
    <w:pPr>
      <w:spacing w:after="120" w:line="360" w:lineRule="auto"/>
      <w:jc w:val="both"/>
    </w:pPr>
    <w:rPr>
      <w:rFonts w:ascii="Arial" w:hAnsi="Arial"/>
    </w:rPr>
  </w:style>
  <w:style w:type="paragraph" w:styleId="berschrift1">
    <w:name w:val="heading 1"/>
    <w:basedOn w:val="Standard"/>
    <w:next w:val="Standard"/>
    <w:link w:val="berschrift1Zchn"/>
    <w:uiPriority w:val="9"/>
    <w:qFormat/>
    <w:rsid w:val="001A411E"/>
    <w:pPr>
      <w:keepNext/>
      <w:keepLines/>
      <w:numPr>
        <w:numId w:val="1"/>
      </w:numPr>
      <w:spacing w:before="360"/>
      <w:ind w:left="340" w:hanging="34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FC1495"/>
    <w:pPr>
      <w:keepNext/>
      <w:keepLines/>
      <w:numPr>
        <w:ilvl w:val="1"/>
        <w:numId w:val="1"/>
      </w:numPr>
      <w:spacing w:before="360"/>
      <w:ind w:left="567" w:hanging="567"/>
      <w:outlineLvl w:val="1"/>
    </w:pPr>
    <w:rPr>
      <w:rFonts w:eastAsiaTheme="majorEastAsia" w:cstheme="majorBidi"/>
      <w:b/>
      <w:bCs/>
      <w:sz w:val="24"/>
      <w:szCs w:val="26"/>
    </w:rPr>
  </w:style>
  <w:style w:type="paragraph" w:styleId="berschrift3">
    <w:name w:val="heading 3"/>
    <w:basedOn w:val="Standard"/>
    <w:next w:val="Standard"/>
    <w:link w:val="berschrift3Zchn"/>
    <w:uiPriority w:val="9"/>
    <w:unhideWhenUsed/>
    <w:qFormat/>
    <w:rsid w:val="00251AFD"/>
    <w:pPr>
      <w:keepNext/>
      <w:keepLines/>
      <w:numPr>
        <w:ilvl w:val="2"/>
        <w:numId w:val="1"/>
      </w:numPr>
      <w:spacing w:before="360"/>
      <w:ind w:left="624" w:hanging="624"/>
      <w:outlineLvl w:val="2"/>
    </w:pPr>
    <w:rPr>
      <w:rFonts w:eastAsiaTheme="majorEastAsia" w:cstheme="majorBidi"/>
      <w:b/>
      <w:bCs/>
    </w:rPr>
  </w:style>
  <w:style w:type="paragraph" w:styleId="berschrift4">
    <w:name w:val="heading 4"/>
    <w:aliases w:val="Überschrift Titel"/>
    <w:basedOn w:val="Standard"/>
    <w:next w:val="Standard"/>
    <w:link w:val="berschrift4Zchn"/>
    <w:uiPriority w:val="9"/>
    <w:unhideWhenUsed/>
    <w:qFormat/>
    <w:rsid w:val="0058572D"/>
    <w:pPr>
      <w:widowControl w:val="0"/>
      <w:spacing w:before="120"/>
      <w:outlineLvl w:val="3"/>
    </w:pPr>
    <w:rPr>
      <w:rFonts w:eastAsiaTheme="majorEastAsia" w:cstheme="majorBidi"/>
      <w:b/>
      <w:bCs/>
      <w:iCs/>
      <w:sz w:val="28"/>
    </w:rPr>
  </w:style>
  <w:style w:type="paragraph" w:styleId="berschrift5">
    <w:name w:val="heading 5"/>
    <w:basedOn w:val="Standard"/>
    <w:next w:val="Standard"/>
    <w:link w:val="berschrift5Zchn"/>
    <w:uiPriority w:val="9"/>
    <w:semiHidden/>
    <w:unhideWhenUsed/>
    <w:rsid w:val="002A74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74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74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74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74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51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173"/>
    <w:rPr>
      <w:rFonts w:ascii="Tahoma" w:hAnsi="Tahoma" w:cs="Tahoma"/>
      <w:sz w:val="16"/>
      <w:szCs w:val="16"/>
    </w:rPr>
  </w:style>
  <w:style w:type="character" w:customStyle="1" w:styleId="berschrift1Zchn">
    <w:name w:val="Überschrift 1 Zchn"/>
    <w:basedOn w:val="Absatz-Standardschriftart"/>
    <w:link w:val="berschrift1"/>
    <w:uiPriority w:val="9"/>
    <w:rsid w:val="001A411E"/>
    <w:rPr>
      <w:rFonts w:ascii="Arial" w:eastAsiaTheme="majorEastAsia" w:hAnsi="Arial" w:cstheme="majorBidi"/>
      <w:b/>
      <w:bCs/>
      <w:sz w:val="24"/>
      <w:szCs w:val="28"/>
    </w:rPr>
  </w:style>
  <w:style w:type="paragraph" w:styleId="Listenabsatz">
    <w:name w:val="List Paragraph"/>
    <w:basedOn w:val="Standard"/>
    <w:uiPriority w:val="34"/>
    <w:qFormat/>
    <w:rsid w:val="00A7017C"/>
    <w:pPr>
      <w:ind w:left="720"/>
      <w:contextualSpacing/>
    </w:pPr>
  </w:style>
  <w:style w:type="character" w:customStyle="1" w:styleId="berschrift2Zchn">
    <w:name w:val="Überschrift 2 Zchn"/>
    <w:basedOn w:val="Absatz-Standardschriftart"/>
    <w:link w:val="berschrift2"/>
    <w:uiPriority w:val="9"/>
    <w:rsid w:val="00FC1495"/>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251AFD"/>
    <w:rPr>
      <w:rFonts w:ascii="Arial" w:eastAsiaTheme="majorEastAsia" w:hAnsi="Arial" w:cstheme="majorBidi"/>
      <w:b/>
      <w:bCs/>
    </w:rPr>
  </w:style>
  <w:style w:type="character" w:customStyle="1" w:styleId="berschrift4Zchn">
    <w:name w:val="Überschrift 4 Zchn"/>
    <w:aliases w:val="Überschrift Titel Zchn"/>
    <w:basedOn w:val="Absatz-Standardschriftart"/>
    <w:link w:val="berschrift4"/>
    <w:uiPriority w:val="9"/>
    <w:rsid w:val="0058572D"/>
    <w:rPr>
      <w:rFonts w:ascii="Arial" w:eastAsiaTheme="majorEastAsia" w:hAnsi="Arial" w:cstheme="majorBidi"/>
      <w:b/>
      <w:bCs/>
      <w:iCs/>
      <w:sz w:val="28"/>
    </w:rPr>
  </w:style>
  <w:style w:type="character" w:customStyle="1" w:styleId="berschrift5Zchn">
    <w:name w:val="Überschrift 5 Zchn"/>
    <w:basedOn w:val="Absatz-Standardschriftart"/>
    <w:link w:val="berschrift5"/>
    <w:uiPriority w:val="9"/>
    <w:semiHidden/>
    <w:rsid w:val="002A741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741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741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741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741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BA192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A1924"/>
    <w:rPr>
      <w:rFonts w:ascii="Arial" w:hAnsi="Arial"/>
    </w:rPr>
  </w:style>
  <w:style w:type="paragraph" w:styleId="Fuzeile">
    <w:name w:val="footer"/>
    <w:basedOn w:val="Standard"/>
    <w:link w:val="FuzeileZchn"/>
    <w:uiPriority w:val="99"/>
    <w:unhideWhenUsed/>
    <w:rsid w:val="00BA192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A1924"/>
    <w:rPr>
      <w:rFonts w:ascii="Arial" w:hAnsi="Arial"/>
    </w:rPr>
  </w:style>
  <w:style w:type="character" w:styleId="Hyperlink">
    <w:name w:val="Hyperlink"/>
    <w:basedOn w:val="Absatz-Standardschriftart"/>
    <w:uiPriority w:val="99"/>
    <w:unhideWhenUsed/>
    <w:rsid w:val="00301D9F"/>
    <w:rPr>
      <w:color w:val="0000FF" w:themeColor="hyperlink"/>
      <w:u w:val="single"/>
    </w:rPr>
  </w:style>
  <w:style w:type="paragraph" w:styleId="Verzeichnis1">
    <w:name w:val="toc 1"/>
    <w:basedOn w:val="Standard"/>
    <w:next w:val="Standard"/>
    <w:autoRedefine/>
    <w:uiPriority w:val="39"/>
    <w:unhideWhenUsed/>
    <w:rsid w:val="009C0EB6"/>
    <w:pPr>
      <w:ind w:left="284" w:hanging="284"/>
    </w:pPr>
  </w:style>
  <w:style w:type="paragraph" w:styleId="Verzeichnis2">
    <w:name w:val="toc 2"/>
    <w:basedOn w:val="Standard"/>
    <w:next w:val="Standard"/>
    <w:autoRedefine/>
    <w:uiPriority w:val="39"/>
    <w:unhideWhenUsed/>
    <w:rsid w:val="00964AD8"/>
  </w:style>
  <w:style w:type="paragraph" w:styleId="Verzeichnis3">
    <w:name w:val="toc 3"/>
    <w:basedOn w:val="Standard"/>
    <w:next w:val="Standard"/>
    <w:autoRedefine/>
    <w:uiPriority w:val="39"/>
    <w:unhideWhenUsed/>
    <w:rsid w:val="00964AD8"/>
  </w:style>
  <w:style w:type="paragraph" w:styleId="Verzeichnis4">
    <w:name w:val="toc 4"/>
    <w:basedOn w:val="Standard"/>
    <w:next w:val="Standard"/>
    <w:autoRedefine/>
    <w:uiPriority w:val="39"/>
    <w:unhideWhenUsed/>
    <w:rsid w:val="0090302A"/>
  </w:style>
  <w:style w:type="paragraph" w:styleId="Funotentext">
    <w:name w:val="footnote text"/>
    <w:basedOn w:val="Standard"/>
    <w:link w:val="FunotentextZchn"/>
    <w:uiPriority w:val="99"/>
    <w:semiHidden/>
    <w:unhideWhenUsed/>
    <w:rsid w:val="001A0281"/>
    <w:pPr>
      <w:spacing w:line="240" w:lineRule="auto"/>
    </w:pPr>
    <w:rPr>
      <w:sz w:val="20"/>
      <w:szCs w:val="20"/>
    </w:rPr>
  </w:style>
  <w:style w:type="character" w:customStyle="1" w:styleId="FunotentextZchn">
    <w:name w:val="Fußnotentext Zchn"/>
    <w:basedOn w:val="Absatz-Standardschriftart"/>
    <w:link w:val="Funotentext"/>
    <w:uiPriority w:val="99"/>
    <w:semiHidden/>
    <w:rsid w:val="001A0281"/>
    <w:rPr>
      <w:rFonts w:ascii="Arial" w:hAnsi="Arial"/>
      <w:sz w:val="20"/>
      <w:szCs w:val="20"/>
    </w:rPr>
  </w:style>
  <w:style w:type="character" w:styleId="Funotenzeichen">
    <w:name w:val="footnote reference"/>
    <w:basedOn w:val="Absatz-Standardschriftart"/>
    <w:uiPriority w:val="99"/>
    <w:semiHidden/>
    <w:unhideWhenUsed/>
    <w:rsid w:val="001A0281"/>
    <w:rPr>
      <w:vertAlign w:val="superscript"/>
    </w:rPr>
  </w:style>
  <w:style w:type="paragraph" w:customStyle="1" w:styleId="Abbildung">
    <w:name w:val="Abbildung"/>
    <w:basedOn w:val="Standard"/>
    <w:next w:val="Standard"/>
    <w:qFormat/>
    <w:rsid w:val="00C43A0F"/>
    <w:pPr>
      <w:spacing w:line="240" w:lineRule="auto"/>
      <w:jc w:val="left"/>
    </w:pPr>
    <w:rPr>
      <w:sz w:val="20"/>
      <w:szCs w:val="20"/>
    </w:rPr>
  </w:style>
  <w:style w:type="paragraph" w:customStyle="1" w:styleId="Funoten">
    <w:name w:val="Fußnoten"/>
    <w:basedOn w:val="Funotentext"/>
    <w:link w:val="FunotenZchn"/>
    <w:qFormat/>
    <w:rsid w:val="00494072"/>
    <w:rPr>
      <w:sz w:val="16"/>
    </w:rPr>
  </w:style>
  <w:style w:type="character" w:customStyle="1" w:styleId="FunotenZchn">
    <w:name w:val="Fußnoten Zchn"/>
    <w:basedOn w:val="FunotentextZchn"/>
    <w:link w:val="Funoten"/>
    <w:rsid w:val="00494072"/>
    <w:rPr>
      <w:rFonts w:ascii="Arial" w:hAnsi="Arial"/>
      <w:sz w:val="16"/>
      <w:szCs w:val="20"/>
    </w:rPr>
  </w:style>
  <w:style w:type="paragraph" w:styleId="Abbildungsverzeichnis">
    <w:name w:val="table of figures"/>
    <w:basedOn w:val="Literaturverzeichnis"/>
    <w:next w:val="Standard"/>
    <w:uiPriority w:val="99"/>
    <w:unhideWhenUsed/>
    <w:rsid w:val="00855DC7"/>
  </w:style>
  <w:style w:type="paragraph" w:styleId="Literaturverzeichnis">
    <w:name w:val="Bibliography"/>
    <w:basedOn w:val="Standard"/>
    <w:next w:val="Standard"/>
    <w:uiPriority w:val="37"/>
    <w:unhideWhenUsed/>
    <w:rsid w:val="004C1E37"/>
  </w:style>
  <w:style w:type="table" w:styleId="Tabellenraster">
    <w:name w:val="Table Grid"/>
    <w:basedOn w:val="NormaleTabelle"/>
    <w:uiPriority w:val="59"/>
    <w:rsid w:val="00CF2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CF22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377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ervorhebung">
    <w:name w:val="Emphasis"/>
    <w:basedOn w:val="Absatz-Standardschriftart"/>
    <w:uiPriority w:val="20"/>
    <w:qFormat/>
    <w:rsid w:val="000D1743"/>
    <w:rPr>
      <w:i/>
      <w:iCs/>
    </w:rPr>
  </w:style>
  <w:style w:type="character" w:customStyle="1" w:styleId="ilfuvd">
    <w:name w:val="ilfuvd"/>
    <w:basedOn w:val="Absatz-Standardschriftart"/>
    <w:rsid w:val="006657BC"/>
  </w:style>
  <w:style w:type="paragraph" w:styleId="KeinLeerraum">
    <w:name w:val="No Spacing"/>
    <w:uiPriority w:val="1"/>
    <w:qFormat/>
    <w:rsid w:val="00621E0B"/>
    <w:pPr>
      <w:spacing w:after="0" w:line="240" w:lineRule="auto"/>
      <w:jc w:val="both"/>
    </w:pPr>
    <w:rPr>
      <w:rFonts w:ascii="Arial" w:hAnsi="Arial"/>
    </w:rPr>
  </w:style>
  <w:style w:type="character" w:styleId="Kommentarzeichen">
    <w:name w:val="annotation reference"/>
    <w:basedOn w:val="Absatz-Standardschriftart"/>
    <w:uiPriority w:val="99"/>
    <w:semiHidden/>
    <w:unhideWhenUsed/>
    <w:rsid w:val="000025F2"/>
    <w:rPr>
      <w:sz w:val="16"/>
      <w:szCs w:val="16"/>
    </w:rPr>
  </w:style>
  <w:style w:type="paragraph" w:styleId="Kommentartext">
    <w:name w:val="annotation text"/>
    <w:basedOn w:val="Standard"/>
    <w:link w:val="KommentartextZchn"/>
    <w:uiPriority w:val="99"/>
    <w:semiHidden/>
    <w:unhideWhenUsed/>
    <w:rsid w:val="000025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025F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0025F2"/>
    <w:rPr>
      <w:b/>
      <w:bCs/>
    </w:rPr>
  </w:style>
  <w:style w:type="character" w:customStyle="1" w:styleId="KommentarthemaZchn">
    <w:name w:val="Kommentarthema Zchn"/>
    <w:basedOn w:val="KommentartextZchn"/>
    <w:link w:val="Kommentarthema"/>
    <w:uiPriority w:val="99"/>
    <w:semiHidden/>
    <w:rsid w:val="000025F2"/>
    <w:rPr>
      <w:rFonts w:ascii="Arial" w:hAnsi="Arial"/>
      <w:b/>
      <w:bCs/>
      <w:sz w:val="20"/>
      <w:szCs w:val="20"/>
    </w:rPr>
  </w:style>
  <w:style w:type="paragraph" w:styleId="Textkrper-Zeileneinzug">
    <w:name w:val="Body Text Indent"/>
    <w:basedOn w:val="Standard"/>
    <w:link w:val="Textkrper-ZeileneinzugZchn"/>
    <w:semiHidden/>
    <w:unhideWhenUsed/>
    <w:rsid w:val="00C23FF1"/>
    <w:pPr>
      <w:spacing w:line="240" w:lineRule="auto"/>
      <w:ind w:left="4956" w:firstLine="708"/>
      <w:jc w:val="left"/>
    </w:pPr>
    <w:rPr>
      <w:rFonts w:ascii="FrnkGothITC Bk BT" w:eastAsia="Times New Roman" w:hAnsi="FrnkGothITC Bk BT" w:cs="Times New Roman"/>
      <w:sz w:val="24"/>
      <w:szCs w:val="24"/>
      <w:lang w:eastAsia="de-DE"/>
    </w:rPr>
  </w:style>
  <w:style w:type="character" w:customStyle="1" w:styleId="Textkrper-ZeileneinzugZchn">
    <w:name w:val="Textkörper-Zeileneinzug Zchn"/>
    <w:basedOn w:val="Absatz-Standardschriftart"/>
    <w:link w:val="Textkrper-Zeileneinzug"/>
    <w:semiHidden/>
    <w:rsid w:val="00C23FF1"/>
    <w:rPr>
      <w:rFonts w:ascii="FrnkGothITC Bk BT" w:eastAsia="Times New Roman" w:hAnsi="FrnkGothITC Bk BT" w:cs="Times New Roman"/>
      <w:sz w:val="24"/>
      <w:szCs w:val="24"/>
      <w:lang w:eastAsia="de-DE"/>
    </w:rPr>
  </w:style>
  <w:style w:type="paragraph" w:customStyle="1" w:styleId="StandardWeb14">
    <w:name w:val="Standard (Web)14"/>
    <w:basedOn w:val="Standard"/>
    <w:rsid w:val="00C23FF1"/>
    <w:pPr>
      <w:spacing w:line="255" w:lineRule="atLeast"/>
      <w:jc w:val="left"/>
    </w:pPr>
    <w:rPr>
      <w:rFonts w:ascii="Times New Roman" w:eastAsia="Times New Roman" w:hAnsi="Times New Roman" w:cs="Times New Roman"/>
      <w:sz w:val="20"/>
      <w:szCs w:val="20"/>
      <w:lang w:eastAsia="de-DE"/>
    </w:rPr>
  </w:style>
  <w:style w:type="paragraph" w:styleId="Beschriftung">
    <w:name w:val="caption"/>
    <w:basedOn w:val="Standard"/>
    <w:next w:val="Standard"/>
    <w:uiPriority w:val="35"/>
    <w:unhideWhenUsed/>
    <w:qFormat/>
    <w:rsid w:val="00174413"/>
    <w:pPr>
      <w:spacing w:line="240" w:lineRule="auto"/>
    </w:pPr>
    <w:rPr>
      <w:b/>
      <w:bCs/>
      <w:sz w:val="20"/>
      <w:szCs w:val="18"/>
    </w:rPr>
  </w:style>
  <w:style w:type="character" w:styleId="NichtaufgelsteErwhnung">
    <w:name w:val="Unresolved Mention"/>
    <w:basedOn w:val="Absatz-Standardschriftart"/>
    <w:uiPriority w:val="99"/>
    <w:semiHidden/>
    <w:unhideWhenUsed/>
    <w:rsid w:val="00F06F04"/>
    <w:rPr>
      <w:color w:val="605E5C"/>
      <w:shd w:val="clear" w:color="auto" w:fill="E1DFDD"/>
    </w:rPr>
  </w:style>
  <w:style w:type="paragraph" w:styleId="Endnotentext">
    <w:name w:val="endnote text"/>
    <w:basedOn w:val="Standard"/>
    <w:link w:val="EndnotentextZchn"/>
    <w:uiPriority w:val="99"/>
    <w:semiHidden/>
    <w:unhideWhenUsed/>
    <w:rsid w:val="00F535C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535C4"/>
    <w:rPr>
      <w:rFonts w:ascii="Arial" w:hAnsi="Arial"/>
      <w:sz w:val="20"/>
      <w:szCs w:val="20"/>
    </w:rPr>
  </w:style>
  <w:style w:type="character" w:styleId="Endnotenzeichen">
    <w:name w:val="endnote reference"/>
    <w:basedOn w:val="Absatz-Standardschriftart"/>
    <w:uiPriority w:val="99"/>
    <w:semiHidden/>
    <w:unhideWhenUsed/>
    <w:rsid w:val="00F535C4"/>
    <w:rPr>
      <w:vertAlign w:val="superscript"/>
    </w:rPr>
  </w:style>
  <w:style w:type="paragraph" w:styleId="berarbeitung">
    <w:name w:val="Revision"/>
    <w:hidden/>
    <w:uiPriority w:val="99"/>
    <w:semiHidden/>
    <w:rsid w:val="00AC239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7325">
      <w:bodyDiv w:val="1"/>
      <w:marLeft w:val="0"/>
      <w:marRight w:val="0"/>
      <w:marTop w:val="0"/>
      <w:marBottom w:val="0"/>
      <w:divBdr>
        <w:top w:val="none" w:sz="0" w:space="0" w:color="auto"/>
        <w:left w:val="none" w:sz="0" w:space="0" w:color="auto"/>
        <w:bottom w:val="none" w:sz="0" w:space="0" w:color="auto"/>
        <w:right w:val="none" w:sz="0" w:space="0" w:color="auto"/>
      </w:divBdr>
    </w:div>
    <w:div w:id="46417269">
      <w:bodyDiv w:val="1"/>
      <w:marLeft w:val="0"/>
      <w:marRight w:val="0"/>
      <w:marTop w:val="0"/>
      <w:marBottom w:val="0"/>
      <w:divBdr>
        <w:top w:val="none" w:sz="0" w:space="0" w:color="auto"/>
        <w:left w:val="none" w:sz="0" w:space="0" w:color="auto"/>
        <w:bottom w:val="none" w:sz="0" w:space="0" w:color="auto"/>
        <w:right w:val="none" w:sz="0" w:space="0" w:color="auto"/>
      </w:divBdr>
      <w:divsChild>
        <w:div w:id="462499486">
          <w:marLeft w:val="1800"/>
          <w:marRight w:val="0"/>
          <w:marTop w:val="100"/>
          <w:marBottom w:val="0"/>
          <w:divBdr>
            <w:top w:val="none" w:sz="0" w:space="0" w:color="auto"/>
            <w:left w:val="none" w:sz="0" w:space="0" w:color="auto"/>
            <w:bottom w:val="none" w:sz="0" w:space="0" w:color="auto"/>
            <w:right w:val="none" w:sz="0" w:space="0" w:color="auto"/>
          </w:divBdr>
        </w:div>
      </w:divsChild>
    </w:div>
    <w:div w:id="68188071">
      <w:bodyDiv w:val="1"/>
      <w:marLeft w:val="0"/>
      <w:marRight w:val="0"/>
      <w:marTop w:val="0"/>
      <w:marBottom w:val="0"/>
      <w:divBdr>
        <w:top w:val="none" w:sz="0" w:space="0" w:color="auto"/>
        <w:left w:val="none" w:sz="0" w:space="0" w:color="auto"/>
        <w:bottom w:val="none" w:sz="0" w:space="0" w:color="auto"/>
        <w:right w:val="none" w:sz="0" w:space="0" w:color="auto"/>
      </w:divBdr>
    </w:div>
    <w:div w:id="91242337">
      <w:bodyDiv w:val="1"/>
      <w:marLeft w:val="0"/>
      <w:marRight w:val="0"/>
      <w:marTop w:val="0"/>
      <w:marBottom w:val="0"/>
      <w:divBdr>
        <w:top w:val="none" w:sz="0" w:space="0" w:color="auto"/>
        <w:left w:val="none" w:sz="0" w:space="0" w:color="auto"/>
        <w:bottom w:val="none" w:sz="0" w:space="0" w:color="auto"/>
        <w:right w:val="none" w:sz="0" w:space="0" w:color="auto"/>
      </w:divBdr>
      <w:divsChild>
        <w:div w:id="805586182">
          <w:marLeft w:val="0"/>
          <w:marRight w:val="0"/>
          <w:marTop w:val="0"/>
          <w:marBottom w:val="0"/>
          <w:divBdr>
            <w:top w:val="none" w:sz="0" w:space="0" w:color="auto"/>
            <w:left w:val="none" w:sz="0" w:space="0" w:color="auto"/>
            <w:bottom w:val="none" w:sz="0" w:space="0" w:color="auto"/>
            <w:right w:val="none" w:sz="0" w:space="0" w:color="auto"/>
          </w:divBdr>
          <w:divsChild>
            <w:div w:id="8179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2515">
      <w:bodyDiv w:val="1"/>
      <w:marLeft w:val="0"/>
      <w:marRight w:val="0"/>
      <w:marTop w:val="0"/>
      <w:marBottom w:val="0"/>
      <w:divBdr>
        <w:top w:val="none" w:sz="0" w:space="0" w:color="auto"/>
        <w:left w:val="none" w:sz="0" w:space="0" w:color="auto"/>
        <w:bottom w:val="none" w:sz="0" w:space="0" w:color="auto"/>
        <w:right w:val="none" w:sz="0" w:space="0" w:color="auto"/>
      </w:divBdr>
    </w:div>
    <w:div w:id="109518274">
      <w:bodyDiv w:val="1"/>
      <w:marLeft w:val="0"/>
      <w:marRight w:val="0"/>
      <w:marTop w:val="0"/>
      <w:marBottom w:val="0"/>
      <w:divBdr>
        <w:top w:val="none" w:sz="0" w:space="0" w:color="auto"/>
        <w:left w:val="none" w:sz="0" w:space="0" w:color="auto"/>
        <w:bottom w:val="none" w:sz="0" w:space="0" w:color="auto"/>
        <w:right w:val="none" w:sz="0" w:space="0" w:color="auto"/>
      </w:divBdr>
    </w:div>
    <w:div w:id="121925810">
      <w:bodyDiv w:val="1"/>
      <w:marLeft w:val="0"/>
      <w:marRight w:val="0"/>
      <w:marTop w:val="0"/>
      <w:marBottom w:val="0"/>
      <w:divBdr>
        <w:top w:val="none" w:sz="0" w:space="0" w:color="auto"/>
        <w:left w:val="none" w:sz="0" w:space="0" w:color="auto"/>
        <w:bottom w:val="none" w:sz="0" w:space="0" w:color="auto"/>
        <w:right w:val="none" w:sz="0" w:space="0" w:color="auto"/>
      </w:divBdr>
      <w:divsChild>
        <w:div w:id="1606497497">
          <w:marLeft w:val="547"/>
          <w:marRight w:val="0"/>
          <w:marTop w:val="0"/>
          <w:marBottom w:val="0"/>
          <w:divBdr>
            <w:top w:val="none" w:sz="0" w:space="0" w:color="auto"/>
            <w:left w:val="none" w:sz="0" w:space="0" w:color="auto"/>
            <w:bottom w:val="none" w:sz="0" w:space="0" w:color="auto"/>
            <w:right w:val="none" w:sz="0" w:space="0" w:color="auto"/>
          </w:divBdr>
        </w:div>
        <w:div w:id="718477921">
          <w:marLeft w:val="547"/>
          <w:marRight w:val="0"/>
          <w:marTop w:val="0"/>
          <w:marBottom w:val="0"/>
          <w:divBdr>
            <w:top w:val="none" w:sz="0" w:space="0" w:color="auto"/>
            <w:left w:val="none" w:sz="0" w:space="0" w:color="auto"/>
            <w:bottom w:val="none" w:sz="0" w:space="0" w:color="auto"/>
            <w:right w:val="none" w:sz="0" w:space="0" w:color="auto"/>
          </w:divBdr>
        </w:div>
        <w:div w:id="1436949149">
          <w:marLeft w:val="547"/>
          <w:marRight w:val="0"/>
          <w:marTop w:val="0"/>
          <w:marBottom w:val="0"/>
          <w:divBdr>
            <w:top w:val="none" w:sz="0" w:space="0" w:color="auto"/>
            <w:left w:val="none" w:sz="0" w:space="0" w:color="auto"/>
            <w:bottom w:val="none" w:sz="0" w:space="0" w:color="auto"/>
            <w:right w:val="none" w:sz="0" w:space="0" w:color="auto"/>
          </w:divBdr>
        </w:div>
        <w:div w:id="1382359733">
          <w:marLeft w:val="547"/>
          <w:marRight w:val="0"/>
          <w:marTop w:val="0"/>
          <w:marBottom w:val="0"/>
          <w:divBdr>
            <w:top w:val="none" w:sz="0" w:space="0" w:color="auto"/>
            <w:left w:val="none" w:sz="0" w:space="0" w:color="auto"/>
            <w:bottom w:val="none" w:sz="0" w:space="0" w:color="auto"/>
            <w:right w:val="none" w:sz="0" w:space="0" w:color="auto"/>
          </w:divBdr>
        </w:div>
      </w:divsChild>
    </w:div>
    <w:div w:id="206797006">
      <w:bodyDiv w:val="1"/>
      <w:marLeft w:val="0"/>
      <w:marRight w:val="0"/>
      <w:marTop w:val="0"/>
      <w:marBottom w:val="0"/>
      <w:divBdr>
        <w:top w:val="none" w:sz="0" w:space="0" w:color="auto"/>
        <w:left w:val="none" w:sz="0" w:space="0" w:color="auto"/>
        <w:bottom w:val="none" w:sz="0" w:space="0" w:color="auto"/>
        <w:right w:val="none" w:sz="0" w:space="0" w:color="auto"/>
      </w:divBdr>
    </w:div>
    <w:div w:id="207645822">
      <w:bodyDiv w:val="1"/>
      <w:marLeft w:val="0"/>
      <w:marRight w:val="0"/>
      <w:marTop w:val="0"/>
      <w:marBottom w:val="0"/>
      <w:divBdr>
        <w:top w:val="none" w:sz="0" w:space="0" w:color="auto"/>
        <w:left w:val="none" w:sz="0" w:space="0" w:color="auto"/>
        <w:bottom w:val="none" w:sz="0" w:space="0" w:color="auto"/>
        <w:right w:val="none" w:sz="0" w:space="0" w:color="auto"/>
      </w:divBdr>
    </w:div>
    <w:div w:id="226303019">
      <w:bodyDiv w:val="1"/>
      <w:marLeft w:val="0"/>
      <w:marRight w:val="0"/>
      <w:marTop w:val="0"/>
      <w:marBottom w:val="0"/>
      <w:divBdr>
        <w:top w:val="none" w:sz="0" w:space="0" w:color="auto"/>
        <w:left w:val="none" w:sz="0" w:space="0" w:color="auto"/>
        <w:bottom w:val="none" w:sz="0" w:space="0" w:color="auto"/>
        <w:right w:val="none" w:sz="0" w:space="0" w:color="auto"/>
      </w:divBdr>
    </w:div>
    <w:div w:id="250623417">
      <w:bodyDiv w:val="1"/>
      <w:marLeft w:val="0"/>
      <w:marRight w:val="0"/>
      <w:marTop w:val="0"/>
      <w:marBottom w:val="0"/>
      <w:divBdr>
        <w:top w:val="none" w:sz="0" w:space="0" w:color="auto"/>
        <w:left w:val="none" w:sz="0" w:space="0" w:color="auto"/>
        <w:bottom w:val="none" w:sz="0" w:space="0" w:color="auto"/>
        <w:right w:val="none" w:sz="0" w:space="0" w:color="auto"/>
      </w:divBdr>
    </w:div>
    <w:div w:id="300692144">
      <w:bodyDiv w:val="1"/>
      <w:marLeft w:val="0"/>
      <w:marRight w:val="0"/>
      <w:marTop w:val="0"/>
      <w:marBottom w:val="0"/>
      <w:divBdr>
        <w:top w:val="none" w:sz="0" w:space="0" w:color="auto"/>
        <w:left w:val="none" w:sz="0" w:space="0" w:color="auto"/>
        <w:bottom w:val="none" w:sz="0" w:space="0" w:color="auto"/>
        <w:right w:val="none" w:sz="0" w:space="0" w:color="auto"/>
      </w:divBdr>
    </w:div>
    <w:div w:id="348416414">
      <w:bodyDiv w:val="1"/>
      <w:marLeft w:val="0"/>
      <w:marRight w:val="0"/>
      <w:marTop w:val="0"/>
      <w:marBottom w:val="0"/>
      <w:divBdr>
        <w:top w:val="none" w:sz="0" w:space="0" w:color="auto"/>
        <w:left w:val="none" w:sz="0" w:space="0" w:color="auto"/>
        <w:bottom w:val="none" w:sz="0" w:space="0" w:color="auto"/>
        <w:right w:val="none" w:sz="0" w:space="0" w:color="auto"/>
      </w:divBdr>
    </w:div>
    <w:div w:id="374542402">
      <w:bodyDiv w:val="1"/>
      <w:marLeft w:val="0"/>
      <w:marRight w:val="0"/>
      <w:marTop w:val="0"/>
      <w:marBottom w:val="0"/>
      <w:divBdr>
        <w:top w:val="none" w:sz="0" w:space="0" w:color="auto"/>
        <w:left w:val="none" w:sz="0" w:space="0" w:color="auto"/>
        <w:bottom w:val="none" w:sz="0" w:space="0" w:color="auto"/>
        <w:right w:val="none" w:sz="0" w:space="0" w:color="auto"/>
      </w:divBdr>
    </w:div>
    <w:div w:id="395325183">
      <w:bodyDiv w:val="1"/>
      <w:marLeft w:val="0"/>
      <w:marRight w:val="0"/>
      <w:marTop w:val="0"/>
      <w:marBottom w:val="0"/>
      <w:divBdr>
        <w:top w:val="none" w:sz="0" w:space="0" w:color="auto"/>
        <w:left w:val="none" w:sz="0" w:space="0" w:color="auto"/>
        <w:bottom w:val="none" w:sz="0" w:space="0" w:color="auto"/>
        <w:right w:val="none" w:sz="0" w:space="0" w:color="auto"/>
      </w:divBdr>
    </w:div>
    <w:div w:id="400567204">
      <w:bodyDiv w:val="1"/>
      <w:marLeft w:val="0"/>
      <w:marRight w:val="0"/>
      <w:marTop w:val="0"/>
      <w:marBottom w:val="0"/>
      <w:divBdr>
        <w:top w:val="none" w:sz="0" w:space="0" w:color="auto"/>
        <w:left w:val="none" w:sz="0" w:space="0" w:color="auto"/>
        <w:bottom w:val="none" w:sz="0" w:space="0" w:color="auto"/>
        <w:right w:val="none" w:sz="0" w:space="0" w:color="auto"/>
      </w:divBdr>
    </w:div>
    <w:div w:id="402072799">
      <w:bodyDiv w:val="1"/>
      <w:marLeft w:val="0"/>
      <w:marRight w:val="0"/>
      <w:marTop w:val="0"/>
      <w:marBottom w:val="0"/>
      <w:divBdr>
        <w:top w:val="none" w:sz="0" w:space="0" w:color="auto"/>
        <w:left w:val="none" w:sz="0" w:space="0" w:color="auto"/>
        <w:bottom w:val="none" w:sz="0" w:space="0" w:color="auto"/>
        <w:right w:val="none" w:sz="0" w:space="0" w:color="auto"/>
      </w:divBdr>
    </w:div>
    <w:div w:id="419957870">
      <w:bodyDiv w:val="1"/>
      <w:marLeft w:val="0"/>
      <w:marRight w:val="0"/>
      <w:marTop w:val="0"/>
      <w:marBottom w:val="0"/>
      <w:divBdr>
        <w:top w:val="none" w:sz="0" w:space="0" w:color="auto"/>
        <w:left w:val="none" w:sz="0" w:space="0" w:color="auto"/>
        <w:bottom w:val="none" w:sz="0" w:space="0" w:color="auto"/>
        <w:right w:val="none" w:sz="0" w:space="0" w:color="auto"/>
      </w:divBdr>
      <w:divsChild>
        <w:div w:id="1699113538">
          <w:marLeft w:val="547"/>
          <w:marRight w:val="0"/>
          <w:marTop w:val="0"/>
          <w:marBottom w:val="0"/>
          <w:divBdr>
            <w:top w:val="none" w:sz="0" w:space="0" w:color="auto"/>
            <w:left w:val="none" w:sz="0" w:space="0" w:color="auto"/>
            <w:bottom w:val="none" w:sz="0" w:space="0" w:color="auto"/>
            <w:right w:val="none" w:sz="0" w:space="0" w:color="auto"/>
          </w:divBdr>
        </w:div>
      </w:divsChild>
    </w:div>
    <w:div w:id="449325630">
      <w:bodyDiv w:val="1"/>
      <w:marLeft w:val="0"/>
      <w:marRight w:val="0"/>
      <w:marTop w:val="0"/>
      <w:marBottom w:val="0"/>
      <w:divBdr>
        <w:top w:val="none" w:sz="0" w:space="0" w:color="auto"/>
        <w:left w:val="none" w:sz="0" w:space="0" w:color="auto"/>
        <w:bottom w:val="none" w:sz="0" w:space="0" w:color="auto"/>
        <w:right w:val="none" w:sz="0" w:space="0" w:color="auto"/>
      </w:divBdr>
    </w:div>
    <w:div w:id="493952299">
      <w:bodyDiv w:val="1"/>
      <w:marLeft w:val="0"/>
      <w:marRight w:val="0"/>
      <w:marTop w:val="0"/>
      <w:marBottom w:val="0"/>
      <w:divBdr>
        <w:top w:val="none" w:sz="0" w:space="0" w:color="auto"/>
        <w:left w:val="none" w:sz="0" w:space="0" w:color="auto"/>
        <w:bottom w:val="none" w:sz="0" w:space="0" w:color="auto"/>
        <w:right w:val="none" w:sz="0" w:space="0" w:color="auto"/>
      </w:divBdr>
    </w:div>
    <w:div w:id="506944056">
      <w:bodyDiv w:val="1"/>
      <w:marLeft w:val="0"/>
      <w:marRight w:val="0"/>
      <w:marTop w:val="0"/>
      <w:marBottom w:val="0"/>
      <w:divBdr>
        <w:top w:val="none" w:sz="0" w:space="0" w:color="auto"/>
        <w:left w:val="none" w:sz="0" w:space="0" w:color="auto"/>
        <w:bottom w:val="none" w:sz="0" w:space="0" w:color="auto"/>
        <w:right w:val="none" w:sz="0" w:space="0" w:color="auto"/>
      </w:divBdr>
    </w:div>
    <w:div w:id="515464326">
      <w:bodyDiv w:val="1"/>
      <w:marLeft w:val="0"/>
      <w:marRight w:val="0"/>
      <w:marTop w:val="0"/>
      <w:marBottom w:val="0"/>
      <w:divBdr>
        <w:top w:val="none" w:sz="0" w:space="0" w:color="auto"/>
        <w:left w:val="none" w:sz="0" w:space="0" w:color="auto"/>
        <w:bottom w:val="none" w:sz="0" w:space="0" w:color="auto"/>
        <w:right w:val="none" w:sz="0" w:space="0" w:color="auto"/>
      </w:divBdr>
      <w:divsChild>
        <w:div w:id="741834508">
          <w:marLeft w:val="2520"/>
          <w:marRight w:val="0"/>
          <w:marTop w:val="100"/>
          <w:marBottom w:val="0"/>
          <w:divBdr>
            <w:top w:val="none" w:sz="0" w:space="0" w:color="auto"/>
            <w:left w:val="none" w:sz="0" w:space="0" w:color="auto"/>
            <w:bottom w:val="none" w:sz="0" w:space="0" w:color="auto"/>
            <w:right w:val="none" w:sz="0" w:space="0" w:color="auto"/>
          </w:divBdr>
        </w:div>
      </w:divsChild>
    </w:div>
    <w:div w:id="520364208">
      <w:bodyDiv w:val="1"/>
      <w:marLeft w:val="0"/>
      <w:marRight w:val="0"/>
      <w:marTop w:val="0"/>
      <w:marBottom w:val="0"/>
      <w:divBdr>
        <w:top w:val="none" w:sz="0" w:space="0" w:color="auto"/>
        <w:left w:val="none" w:sz="0" w:space="0" w:color="auto"/>
        <w:bottom w:val="none" w:sz="0" w:space="0" w:color="auto"/>
        <w:right w:val="none" w:sz="0" w:space="0" w:color="auto"/>
      </w:divBdr>
    </w:div>
    <w:div w:id="536743192">
      <w:bodyDiv w:val="1"/>
      <w:marLeft w:val="0"/>
      <w:marRight w:val="0"/>
      <w:marTop w:val="0"/>
      <w:marBottom w:val="0"/>
      <w:divBdr>
        <w:top w:val="none" w:sz="0" w:space="0" w:color="auto"/>
        <w:left w:val="none" w:sz="0" w:space="0" w:color="auto"/>
        <w:bottom w:val="none" w:sz="0" w:space="0" w:color="auto"/>
        <w:right w:val="none" w:sz="0" w:space="0" w:color="auto"/>
      </w:divBdr>
    </w:div>
    <w:div w:id="539366934">
      <w:bodyDiv w:val="1"/>
      <w:marLeft w:val="0"/>
      <w:marRight w:val="0"/>
      <w:marTop w:val="0"/>
      <w:marBottom w:val="0"/>
      <w:divBdr>
        <w:top w:val="none" w:sz="0" w:space="0" w:color="auto"/>
        <w:left w:val="none" w:sz="0" w:space="0" w:color="auto"/>
        <w:bottom w:val="none" w:sz="0" w:space="0" w:color="auto"/>
        <w:right w:val="none" w:sz="0" w:space="0" w:color="auto"/>
      </w:divBdr>
    </w:div>
    <w:div w:id="577711137">
      <w:bodyDiv w:val="1"/>
      <w:marLeft w:val="0"/>
      <w:marRight w:val="0"/>
      <w:marTop w:val="0"/>
      <w:marBottom w:val="0"/>
      <w:divBdr>
        <w:top w:val="none" w:sz="0" w:space="0" w:color="auto"/>
        <w:left w:val="none" w:sz="0" w:space="0" w:color="auto"/>
        <w:bottom w:val="none" w:sz="0" w:space="0" w:color="auto"/>
        <w:right w:val="none" w:sz="0" w:space="0" w:color="auto"/>
      </w:divBdr>
    </w:div>
    <w:div w:id="615253034">
      <w:bodyDiv w:val="1"/>
      <w:marLeft w:val="0"/>
      <w:marRight w:val="0"/>
      <w:marTop w:val="0"/>
      <w:marBottom w:val="0"/>
      <w:divBdr>
        <w:top w:val="none" w:sz="0" w:space="0" w:color="auto"/>
        <w:left w:val="none" w:sz="0" w:space="0" w:color="auto"/>
        <w:bottom w:val="none" w:sz="0" w:space="0" w:color="auto"/>
        <w:right w:val="none" w:sz="0" w:space="0" w:color="auto"/>
      </w:divBdr>
    </w:div>
    <w:div w:id="622225841">
      <w:bodyDiv w:val="1"/>
      <w:marLeft w:val="0"/>
      <w:marRight w:val="0"/>
      <w:marTop w:val="0"/>
      <w:marBottom w:val="0"/>
      <w:divBdr>
        <w:top w:val="none" w:sz="0" w:space="0" w:color="auto"/>
        <w:left w:val="none" w:sz="0" w:space="0" w:color="auto"/>
        <w:bottom w:val="none" w:sz="0" w:space="0" w:color="auto"/>
        <w:right w:val="none" w:sz="0" w:space="0" w:color="auto"/>
      </w:divBdr>
    </w:div>
    <w:div w:id="665088974">
      <w:bodyDiv w:val="1"/>
      <w:marLeft w:val="0"/>
      <w:marRight w:val="0"/>
      <w:marTop w:val="0"/>
      <w:marBottom w:val="0"/>
      <w:divBdr>
        <w:top w:val="none" w:sz="0" w:space="0" w:color="auto"/>
        <w:left w:val="none" w:sz="0" w:space="0" w:color="auto"/>
        <w:bottom w:val="none" w:sz="0" w:space="0" w:color="auto"/>
        <w:right w:val="none" w:sz="0" w:space="0" w:color="auto"/>
      </w:divBdr>
    </w:div>
    <w:div w:id="672145710">
      <w:bodyDiv w:val="1"/>
      <w:marLeft w:val="0"/>
      <w:marRight w:val="0"/>
      <w:marTop w:val="0"/>
      <w:marBottom w:val="0"/>
      <w:divBdr>
        <w:top w:val="none" w:sz="0" w:space="0" w:color="auto"/>
        <w:left w:val="none" w:sz="0" w:space="0" w:color="auto"/>
        <w:bottom w:val="none" w:sz="0" w:space="0" w:color="auto"/>
        <w:right w:val="none" w:sz="0" w:space="0" w:color="auto"/>
      </w:divBdr>
    </w:div>
    <w:div w:id="702092190">
      <w:bodyDiv w:val="1"/>
      <w:marLeft w:val="0"/>
      <w:marRight w:val="0"/>
      <w:marTop w:val="0"/>
      <w:marBottom w:val="0"/>
      <w:divBdr>
        <w:top w:val="none" w:sz="0" w:space="0" w:color="auto"/>
        <w:left w:val="none" w:sz="0" w:space="0" w:color="auto"/>
        <w:bottom w:val="none" w:sz="0" w:space="0" w:color="auto"/>
        <w:right w:val="none" w:sz="0" w:space="0" w:color="auto"/>
      </w:divBdr>
    </w:div>
    <w:div w:id="706637014">
      <w:bodyDiv w:val="1"/>
      <w:marLeft w:val="0"/>
      <w:marRight w:val="0"/>
      <w:marTop w:val="0"/>
      <w:marBottom w:val="0"/>
      <w:divBdr>
        <w:top w:val="none" w:sz="0" w:space="0" w:color="auto"/>
        <w:left w:val="none" w:sz="0" w:space="0" w:color="auto"/>
        <w:bottom w:val="none" w:sz="0" w:space="0" w:color="auto"/>
        <w:right w:val="none" w:sz="0" w:space="0" w:color="auto"/>
      </w:divBdr>
    </w:div>
    <w:div w:id="752820815">
      <w:bodyDiv w:val="1"/>
      <w:marLeft w:val="0"/>
      <w:marRight w:val="0"/>
      <w:marTop w:val="0"/>
      <w:marBottom w:val="0"/>
      <w:divBdr>
        <w:top w:val="none" w:sz="0" w:space="0" w:color="auto"/>
        <w:left w:val="none" w:sz="0" w:space="0" w:color="auto"/>
        <w:bottom w:val="none" w:sz="0" w:space="0" w:color="auto"/>
        <w:right w:val="none" w:sz="0" w:space="0" w:color="auto"/>
      </w:divBdr>
    </w:div>
    <w:div w:id="784426650">
      <w:bodyDiv w:val="1"/>
      <w:marLeft w:val="0"/>
      <w:marRight w:val="0"/>
      <w:marTop w:val="0"/>
      <w:marBottom w:val="0"/>
      <w:divBdr>
        <w:top w:val="none" w:sz="0" w:space="0" w:color="auto"/>
        <w:left w:val="none" w:sz="0" w:space="0" w:color="auto"/>
        <w:bottom w:val="none" w:sz="0" w:space="0" w:color="auto"/>
        <w:right w:val="none" w:sz="0" w:space="0" w:color="auto"/>
      </w:divBdr>
    </w:div>
    <w:div w:id="846140004">
      <w:bodyDiv w:val="1"/>
      <w:marLeft w:val="0"/>
      <w:marRight w:val="0"/>
      <w:marTop w:val="0"/>
      <w:marBottom w:val="0"/>
      <w:divBdr>
        <w:top w:val="none" w:sz="0" w:space="0" w:color="auto"/>
        <w:left w:val="none" w:sz="0" w:space="0" w:color="auto"/>
        <w:bottom w:val="none" w:sz="0" w:space="0" w:color="auto"/>
        <w:right w:val="none" w:sz="0" w:space="0" w:color="auto"/>
      </w:divBdr>
    </w:div>
    <w:div w:id="855970368">
      <w:bodyDiv w:val="1"/>
      <w:marLeft w:val="0"/>
      <w:marRight w:val="0"/>
      <w:marTop w:val="0"/>
      <w:marBottom w:val="0"/>
      <w:divBdr>
        <w:top w:val="none" w:sz="0" w:space="0" w:color="auto"/>
        <w:left w:val="none" w:sz="0" w:space="0" w:color="auto"/>
        <w:bottom w:val="none" w:sz="0" w:space="0" w:color="auto"/>
        <w:right w:val="none" w:sz="0" w:space="0" w:color="auto"/>
      </w:divBdr>
    </w:div>
    <w:div w:id="905184587">
      <w:bodyDiv w:val="1"/>
      <w:marLeft w:val="0"/>
      <w:marRight w:val="0"/>
      <w:marTop w:val="0"/>
      <w:marBottom w:val="0"/>
      <w:divBdr>
        <w:top w:val="none" w:sz="0" w:space="0" w:color="auto"/>
        <w:left w:val="none" w:sz="0" w:space="0" w:color="auto"/>
        <w:bottom w:val="none" w:sz="0" w:space="0" w:color="auto"/>
        <w:right w:val="none" w:sz="0" w:space="0" w:color="auto"/>
      </w:divBdr>
    </w:div>
    <w:div w:id="909852793">
      <w:bodyDiv w:val="1"/>
      <w:marLeft w:val="0"/>
      <w:marRight w:val="0"/>
      <w:marTop w:val="0"/>
      <w:marBottom w:val="0"/>
      <w:divBdr>
        <w:top w:val="none" w:sz="0" w:space="0" w:color="auto"/>
        <w:left w:val="none" w:sz="0" w:space="0" w:color="auto"/>
        <w:bottom w:val="none" w:sz="0" w:space="0" w:color="auto"/>
        <w:right w:val="none" w:sz="0" w:space="0" w:color="auto"/>
      </w:divBdr>
    </w:div>
    <w:div w:id="946735582">
      <w:bodyDiv w:val="1"/>
      <w:marLeft w:val="0"/>
      <w:marRight w:val="0"/>
      <w:marTop w:val="0"/>
      <w:marBottom w:val="0"/>
      <w:divBdr>
        <w:top w:val="none" w:sz="0" w:space="0" w:color="auto"/>
        <w:left w:val="none" w:sz="0" w:space="0" w:color="auto"/>
        <w:bottom w:val="none" w:sz="0" w:space="0" w:color="auto"/>
        <w:right w:val="none" w:sz="0" w:space="0" w:color="auto"/>
      </w:divBdr>
    </w:div>
    <w:div w:id="962466022">
      <w:bodyDiv w:val="1"/>
      <w:marLeft w:val="0"/>
      <w:marRight w:val="0"/>
      <w:marTop w:val="0"/>
      <w:marBottom w:val="0"/>
      <w:divBdr>
        <w:top w:val="none" w:sz="0" w:space="0" w:color="auto"/>
        <w:left w:val="none" w:sz="0" w:space="0" w:color="auto"/>
        <w:bottom w:val="none" w:sz="0" w:space="0" w:color="auto"/>
        <w:right w:val="none" w:sz="0" w:space="0" w:color="auto"/>
      </w:divBdr>
    </w:div>
    <w:div w:id="982193888">
      <w:bodyDiv w:val="1"/>
      <w:marLeft w:val="0"/>
      <w:marRight w:val="0"/>
      <w:marTop w:val="0"/>
      <w:marBottom w:val="0"/>
      <w:divBdr>
        <w:top w:val="none" w:sz="0" w:space="0" w:color="auto"/>
        <w:left w:val="none" w:sz="0" w:space="0" w:color="auto"/>
        <w:bottom w:val="none" w:sz="0" w:space="0" w:color="auto"/>
        <w:right w:val="none" w:sz="0" w:space="0" w:color="auto"/>
      </w:divBdr>
    </w:div>
    <w:div w:id="1006174515">
      <w:bodyDiv w:val="1"/>
      <w:marLeft w:val="0"/>
      <w:marRight w:val="0"/>
      <w:marTop w:val="0"/>
      <w:marBottom w:val="0"/>
      <w:divBdr>
        <w:top w:val="none" w:sz="0" w:space="0" w:color="auto"/>
        <w:left w:val="none" w:sz="0" w:space="0" w:color="auto"/>
        <w:bottom w:val="none" w:sz="0" w:space="0" w:color="auto"/>
        <w:right w:val="none" w:sz="0" w:space="0" w:color="auto"/>
      </w:divBdr>
    </w:div>
    <w:div w:id="1015426266">
      <w:bodyDiv w:val="1"/>
      <w:marLeft w:val="0"/>
      <w:marRight w:val="0"/>
      <w:marTop w:val="0"/>
      <w:marBottom w:val="0"/>
      <w:divBdr>
        <w:top w:val="none" w:sz="0" w:space="0" w:color="auto"/>
        <w:left w:val="none" w:sz="0" w:space="0" w:color="auto"/>
        <w:bottom w:val="none" w:sz="0" w:space="0" w:color="auto"/>
        <w:right w:val="none" w:sz="0" w:space="0" w:color="auto"/>
      </w:divBdr>
    </w:div>
    <w:div w:id="1019967948">
      <w:bodyDiv w:val="1"/>
      <w:marLeft w:val="0"/>
      <w:marRight w:val="0"/>
      <w:marTop w:val="0"/>
      <w:marBottom w:val="0"/>
      <w:divBdr>
        <w:top w:val="none" w:sz="0" w:space="0" w:color="auto"/>
        <w:left w:val="none" w:sz="0" w:space="0" w:color="auto"/>
        <w:bottom w:val="none" w:sz="0" w:space="0" w:color="auto"/>
        <w:right w:val="none" w:sz="0" w:space="0" w:color="auto"/>
      </w:divBdr>
    </w:div>
    <w:div w:id="1055279593">
      <w:bodyDiv w:val="1"/>
      <w:marLeft w:val="0"/>
      <w:marRight w:val="0"/>
      <w:marTop w:val="0"/>
      <w:marBottom w:val="0"/>
      <w:divBdr>
        <w:top w:val="none" w:sz="0" w:space="0" w:color="auto"/>
        <w:left w:val="none" w:sz="0" w:space="0" w:color="auto"/>
        <w:bottom w:val="none" w:sz="0" w:space="0" w:color="auto"/>
        <w:right w:val="none" w:sz="0" w:space="0" w:color="auto"/>
      </w:divBdr>
      <w:divsChild>
        <w:div w:id="1336762378">
          <w:marLeft w:val="2520"/>
          <w:marRight w:val="0"/>
          <w:marTop w:val="100"/>
          <w:marBottom w:val="0"/>
          <w:divBdr>
            <w:top w:val="none" w:sz="0" w:space="0" w:color="auto"/>
            <w:left w:val="none" w:sz="0" w:space="0" w:color="auto"/>
            <w:bottom w:val="none" w:sz="0" w:space="0" w:color="auto"/>
            <w:right w:val="none" w:sz="0" w:space="0" w:color="auto"/>
          </w:divBdr>
        </w:div>
        <w:div w:id="1575239756">
          <w:marLeft w:val="2520"/>
          <w:marRight w:val="0"/>
          <w:marTop w:val="100"/>
          <w:marBottom w:val="0"/>
          <w:divBdr>
            <w:top w:val="none" w:sz="0" w:space="0" w:color="auto"/>
            <w:left w:val="none" w:sz="0" w:space="0" w:color="auto"/>
            <w:bottom w:val="none" w:sz="0" w:space="0" w:color="auto"/>
            <w:right w:val="none" w:sz="0" w:space="0" w:color="auto"/>
          </w:divBdr>
        </w:div>
      </w:divsChild>
    </w:div>
    <w:div w:id="1143036873">
      <w:bodyDiv w:val="1"/>
      <w:marLeft w:val="0"/>
      <w:marRight w:val="0"/>
      <w:marTop w:val="0"/>
      <w:marBottom w:val="0"/>
      <w:divBdr>
        <w:top w:val="none" w:sz="0" w:space="0" w:color="auto"/>
        <w:left w:val="none" w:sz="0" w:space="0" w:color="auto"/>
        <w:bottom w:val="none" w:sz="0" w:space="0" w:color="auto"/>
        <w:right w:val="none" w:sz="0" w:space="0" w:color="auto"/>
      </w:divBdr>
    </w:div>
    <w:div w:id="1167133973">
      <w:bodyDiv w:val="1"/>
      <w:marLeft w:val="0"/>
      <w:marRight w:val="0"/>
      <w:marTop w:val="0"/>
      <w:marBottom w:val="0"/>
      <w:divBdr>
        <w:top w:val="none" w:sz="0" w:space="0" w:color="auto"/>
        <w:left w:val="none" w:sz="0" w:space="0" w:color="auto"/>
        <w:bottom w:val="none" w:sz="0" w:space="0" w:color="auto"/>
        <w:right w:val="none" w:sz="0" w:space="0" w:color="auto"/>
      </w:divBdr>
    </w:div>
    <w:div w:id="117638126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91989702">
      <w:bodyDiv w:val="1"/>
      <w:marLeft w:val="0"/>
      <w:marRight w:val="0"/>
      <w:marTop w:val="0"/>
      <w:marBottom w:val="0"/>
      <w:divBdr>
        <w:top w:val="none" w:sz="0" w:space="0" w:color="auto"/>
        <w:left w:val="none" w:sz="0" w:space="0" w:color="auto"/>
        <w:bottom w:val="none" w:sz="0" w:space="0" w:color="auto"/>
        <w:right w:val="none" w:sz="0" w:space="0" w:color="auto"/>
      </w:divBdr>
    </w:div>
    <w:div w:id="1203059971">
      <w:bodyDiv w:val="1"/>
      <w:marLeft w:val="0"/>
      <w:marRight w:val="0"/>
      <w:marTop w:val="0"/>
      <w:marBottom w:val="0"/>
      <w:divBdr>
        <w:top w:val="none" w:sz="0" w:space="0" w:color="auto"/>
        <w:left w:val="none" w:sz="0" w:space="0" w:color="auto"/>
        <w:bottom w:val="none" w:sz="0" w:space="0" w:color="auto"/>
        <w:right w:val="none" w:sz="0" w:space="0" w:color="auto"/>
      </w:divBdr>
    </w:div>
    <w:div w:id="1215431588">
      <w:bodyDiv w:val="1"/>
      <w:marLeft w:val="0"/>
      <w:marRight w:val="0"/>
      <w:marTop w:val="0"/>
      <w:marBottom w:val="0"/>
      <w:divBdr>
        <w:top w:val="none" w:sz="0" w:space="0" w:color="auto"/>
        <w:left w:val="none" w:sz="0" w:space="0" w:color="auto"/>
        <w:bottom w:val="none" w:sz="0" w:space="0" w:color="auto"/>
        <w:right w:val="none" w:sz="0" w:space="0" w:color="auto"/>
      </w:divBdr>
    </w:div>
    <w:div w:id="1226648374">
      <w:bodyDiv w:val="1"/>
      <w:marLeft w:val="0"/>
      <w:marRight w:val="0"/>
      <w:marTop w:val="0"/>
      <w:marBottom w:val="0"/>
      <w:divBdr>
        <w:top w:val="none" w:sz="0" w:space="0" w:color="auto"/>
        <w:left w:val="none" w:sz="0" w:space="0" w:color="auto"/>
        <w:bottom w:val="none" w:sz="0" w:space="0" w:color="auto"/>
        <w:right w:val="none" w:sz="0" w:space="0" w:color="auto"/>
      </w:divBdr>
    </w:div>
    <w:div w:id="1226717471">
      <w:bodyDiv w:val="1"/>
      <w:marLeft w:val="0"/>
      <w:marRight w:val="0"/>
      <w:marTop w:val="0"/>
      <w:marBottom w:val="0"/>
      <w:divBdr>
        <w:top w:val="none" w:sz="0" w:space="0" w:color="auto"/>
        <w:left w:val="none" w:sz="0" w:space="0" w:color="auto"/>
        <w:bottom w:val="none" w:sz="0" w:space="0" w:color="auto"/>
        <w:right w:val="none" w:sz="0" w:space="0" w:color="auto"/>
      </w:divBdr>
    </w:div>
    <w:div w:id="1239947033">
      <w:bodyDiv w:val="1"/>
      <w:marLeft w:val="0"/>
      <w:marRight w:val="0"/>
      <w:marTop w:val="0"/>
      <w:marBottom w:val="0"/>
      <w:divBdr>
        <w:top w:val="none" w:sz="0" w:space="0" w:color="auto"/>
        <w:left w:val="none" w:sz="0" w:space="0" w:color="auto"/>
        <w:bottom w:val="none" w:sz="0" w:space="0" w:color="auto"/>
        <w:right w:val="none" w:sz="0" w:space="0" w:color="auto"/>
      </w:divBdr>
    </w:div>
    <w:div w:id="1267541970">
      <w:bodyDiv w:val="1"/>
      <w:marLeft w:val="0"/>
      <w:marRight w:val="0"/>
      <w:marTop w:val="0"/>
      <w:marBottom w:val="0"/>
      <w:divBdr>
        <w:top w:val="none" w:sz="0" w:space="0" w:color="auto"/>
        <w:left w:val="none" w:sz="0" w:space="0" w:color="auto"/>
        <w:bottom w:val="none" w:sz="0" w:space="0" w:color="auto"/>
        <w:right w:val="none" w:sz="0" w:space="0" w:color="auto"/>
      </w:divBdr>
    </w:div>
    <w:div w:id="1270507373">
      <w:bodyDiv w:val="1"/>
      <w:marLeft w:val="0"/>
      <w:marRight w:val="0"/>
      <w:marTop w:val="0"/>
      <w:marBottom w:val="0"/>
      <w:divBdr>
        <w:top w:val="none" w:sz="0" w:space="0" w:color="auto"/>
        <w:left w:val="none" w:sz="0" w:space="0" w:color="auto"/>
        <w:bottom w:val="none" w:sz="0" w:space="0" w:color="auto"/>
        <w:right w:val="none" w:sz="0" w:space="0" w:color="auto"/>
      </w:divBdr>
    </w:div>
    <w:div w:id="1312976302">
      <w:bodyDiv w:val="1"/>
      <w:marLeft w:val="0"/>
      <w:marRight w:val="0"/>
      <w:marTop w:val="0"/>
      <w:marBottom w:val="0"/>
      <w:divBdr>
        <w:top w:val="none" w:sz="0" w:space="0" w:color="auto"/>
        <w:left w:val="none" w:sz="0" w:space="0" w:color="auto"/>
        <w:bottom w:val="none" w:sz="0" w:space="0" w:color="auto"/>
        <w:right w:val="none" w:sz="0" w:space="0" w:color="auto"/>
      </w:divBdr>
    </w:div>
    <w:div w:id="1321890278">
      <w:bodyDiv w:val="1"/>
      <w:marLeft w:val="0"/>
      <w:marRight w:val="0"/>
      <w:marTop w:val="0"/>
      <w:marBottom w:val="0"/>
      <w:divBdr>
        <w:top w:val="none" w:sz="0" w:space="0" w:color="auto"/>
        <w:left w:val="none" w:sz="0" w:space="0" w:color="auto"/>
        <w:bottom w:val="none" w:sz="0" w:space="0" w:color="auto"/>
        <w:right w:val="none" w:sz="0" w:space="0" w:color="auto"/>
      </w:divBdr>
    </w:div>
    <w:div w:id="1332565594">
      <w:bodyDiv w:val="1"/>
      <w:marLeft w:val="0"/>
      <w:marRight w:val="0"/>
      <w:marTop w:val="0"/>
      <w:marBottom w:val="0"/>
      <w:divBdr>
        <w:top w:val="none" w:sz="0" w:space="0" w:color="auto"/>
        <w:left w:val="none" w:sz="0" w:space="0" w:color="auto"/>
        <w:bottom w:val="none" w:sz="0" w:space="0" w:color="auto"/>
        <w:right w:val="none" w:sz="0" w:space="0" w:color="auto"/>
      </w:divBdr>
    </w:div>
    <w:div w:id="1368485653">
      <w:bodyDiv w:val="1"/>
      <w:marLeft w:val="0"/>
      <w:marRight w:val="0"/>
      <w:marTop w:val="0"/>
      <w:marBottom w:val="0"/>
      <w:divBdr>
        <w:top w:val="none" w:sz="0" w:space="0" w:color="auto"/>
        <w:left w:val="none" w:sz="0" w:space="0" w:color="auto"/>
        <w:bottom w:val="none" w:sz="0" w:space="0" w:color="auto"/>
        <w:right w:val="none" w:sz="0" w:space="0" w:color="auto"/>
      </w:divBdr>
    </w:div>
    <w:div w:id="1373185785">
      <w:bodyDiv w:val="1"/>
      <w:marLeft w:val="0"/>
      <w:marRight w:val="0"/>
      <w:marTop w:val="0"/>
      <w:marBottom w:val="0"/>
      <w:divBdr>
        <w:top w:val="none" w:sz="0" w:space="0" w:color="auto"/>
        <w:left w:val="none" w:sz="0" w:space="0" w:color="auto"/>
        <w:bottom w:val="none" w:sz="0" w:space="0" w:color="auto"/>
        <w:right w:val="none" w:sz="0" w:space="0" w:color="auto"/>
      </w:divBdr>
    </w:div>
    <w:div w:id="1380201346">
      <w:bodyDiv w:val="1"/>
      <w:marLeft w:val="0"/>
      <w:marRight w:val="0"/>
      <w:marTop w:val="0"/>
      <w:marBottom w:val="0"/>
      <w:divBdr>
        <w:top w:val="none" w:sz="0" w:space="0" w:color="auto"/>
        <w:left w:val="none" w:sz="0" w:space="0" w:color="auto"/>
        <w:bottom w:val="none" w:sz="0" w:space="0" w:color="auto"/>
        <w:right w:val="none" w:sz="0" w:space="0" w:color="auto"/>
      </w:divBdr>
    </w:div>
    <w:div w:id="1421221694">
      <w:bodyDiv w:val="1"/>
      <w:marLeft w:val="0"/>
      <w:marRight w:val="0"/>
      <w:marTop w:val="0"/>
      <w:marBottom w:val="0"/>
      <w:divBdr>
        <w:top w:val="none" w:sz="0" w:space="0" w:color="auto"/>
        <w:left w:val="none" w:sz="0" w:space="0" w:color="auto"/>
        <w:bottom w:val="none" w:sz="0" w:space="0" w:color="auto"/>
        <w:right w:val="none" w:sz="0" w:space="0" w:color="auto"/>
      </w:divBdr>
    </w:div>
    <w:div w:id="1432429969">
      <w:bodyDiv w:val="1"/>
      <w:marLeft w:val="0"/>
      <w:marRight w:val="0"/>
      <w:marTop w:val="0"/>
      <w:marBottom w:val="0"/>
      <w:divBdr>
        <w:top w:val="none" w:sz="0" w:space="0" w:color="auto"/>
        <w:left w:val="none" w:sz="0" w:space="0" w:color="auto"/>
        <w:bottom w:val="none" w:sz="0" w:space="0" w:color="auto"/>
        <w:right w:val="none" w:sz="0" w:space="0" w:color="auto"/>
      </w:divBdr>
    </w:div>
    <w:div w:id="1437335631">
      <w:bodyDiv w:val="1"/>
      <w:marLeft w:val="0"/>
      <w:marRight w:val="0"/>
      <w:marTop w:val="0"/>
      <w:marBottom w:val="0"/>
      <w:divBdr>
        <w:top w:val="none" w:sz="0" w:space="0" w:color="auto"/>
        <w:left w:val="none" w:sz="0" w:space="0" w:color="auto"/>
        <w:bottom w:val="none" w:sz="0" w:space="0" w:color="auto"/>
        <w:right w:val="none" w:sz="0" w:space="0" w:color="auto"/>
      </w:divBdr>
    </w:div>
    <w:div w:id="1472479911">
      <w:bodyDiv w:val="1"/>
      <w:marLeft w:val="0"/>
      <w:marRight w:val="0"/>
      <w:marTop w:val="0"/>
      <w:marBottom w:val="0"/>
      <w:divBdr>
        <w:top w:val="none" w:sz="0" w:space="0" w:color="auto"/>
        <w:left w:val="none" w:sz="0" w:space="0" w:color="auto"/>
        <w:bottom w:val="none" w:sz="0" w:space="0" w:color="auto"/>
        <w:right w:val="none" w:sz="0" w:space="0" w:color="auto"/>
      </w:divBdr>
    </w:div>
    <w:div w:id="1490251480">
      <w:bodyDiv w:val="1"/>
      <w:marLeft w:val="0"/>
      <w:marRight w:val="0"/>
      <w:marTop w:val="0"/>
      <w:marBottom w:val="0"/>
      <w:divBdr>
        <w:top w:val="none" w:sz="0" w:space="0" w:color="auto"/>
        <w:left w:val="none" w:sz="0" w:space="0" w:color="auto"/>
        <w:bottom w:val="none" w:sz="0" w:space="0" w:color="auto"/>
        <w:right w:val="none" w:sz="0" w:space="0" w:color="auto"/>
      </w:divBdr>
    </w:div>
    <w:div w:id="1491480804">
      <w:bodyDiv w:val="1"/>
      <w:marLeft w:val="0"/>
      <w:marRight w:val="0"/>
      <w:marTop w:val="0"/>
      <w:marBottom w:val="0"/>
      <w:divBdr>
        <w:top w:val="none" w:sz="0" w:space="0" w:color="auto"/>
        <w:left w:val="none" w:sz="0" w:space="0" w:color="auto"/>
        <w:bottom w:val="none" w:sz="0" w:space="0" w:color="auto"/>
        <w:right w:val="none" w:sz="0" w:space="0" w:color="auto"/>
      </w:divBdr>
    </w:div>
    <w:div w:id="1497302923">
      <w:bodyDiv w:val="1"/>
      <w:marLeft w:val="0"/>
      <w:marRight w:val="0"/>
      <w:marTop w:val="0"/>
      <w:marBottom w:val="0"/>
      <w:divBdr>
        <w:top w:val="none" w:sz="0" w:space="0" w:color="auto"/>
        <w:left w:val="none" w:sz="0" w:space="0" w:color="auto"/>
        <w:bottom w:val="none" w:sz="0" w:space="0" w:color="auto"/>
        <w:right w:val="none" w:sz="0" w:space="0" w:color="auto"/>
      </w:divBdr>
    </w:div>
    <w:div w:id="1499225545">
      <w:bodyDiv w:val="1"/>
      <w:marLeft w:val="0"/>
      <w:marRight w:val="0"/>
      <w:marTop w:val="0"/>
      <w:marBottom w:val="0"/>
      <w:divBdr>
        <w:top w:val="none" w:sz="0" w:space="0" w:color="auto"/>
        <w:left w:val="none" w:sz="0" w:space="0" w:color="auto"/>
        <w:bottom w:val="none" w:sz="0" w:space="0" w:color="auto"/>
        <w:right w:val="none" w:sz="0" w:space="0" w:color="auto"/>
      </w:divBdr>
    </w:div>
    <w:div w:id="1513883822">
      <w:bodyDiv w:val="1"/>
      <w:marLeft w:val="0"/>
      <w:marRight w:val="0"/>
      <w:marTop w:val="0"/>
      <w:marBottom w:val="0"/>
      <w:divBdr>
        <w:top w:val="none" w:sz="0" w:space="0" w:color="auto"/>
        <w:left w:val="none" w:sz="0" w:space="0" w:color="auto"/>
        <w:bottom w:val="none" w:sz="0" w:space="0" w:color="auto"/>
        <w:right w:val="none" w:sz="0" w:space="0" w:color="auto"/>
      </w:divBdr>
      <w:divsChild>
        <w:div w:id="942882225">
          <w:marLeft w:val="0"/>
          <w:marRight w:val="0"/>
          <w:marTop w:val="0"/>
          <w:marBottom w:val="0"/>
          <w:divBdr>
            <w:top w:val="none" w:sz="0" w:space="0" w:color="auto"/>
            <w:left w:val="none" w:sz="0" w:space="0" w:color="auto"/>
            <w:bottom w:val="none" w:sz="0" w:space="0" w:color="auto"/>
            <w:right w:val="none" w:sz="0" w:space="0" w:color="auto"/>
          </w:divBdr>
          <w:divsChild>
            <w:div w:id="17160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061">
      <w:bodyDiv w:val="1"/>
      <w:marLeft w:val="0"/>
      <w:marRight w:val="0"/>
      <w:marTop w:val="0"/>
      <w:marBottom w:val="0"/>
      <w:divBdr>
        <w:top w:val="none" w:sz="0" w:space="0" w:color="auto"/>
        <w:left w:val="none" w:sz="0" w:space="0" w:color="auto"/>
        <w:bottom w:val="none" w:sz="0" w:space="0" w:color="auto"/>
        <w:right w:val="none" w:sz="0" w:space="0" w:color="auto"/>
      </w:divBdr>
    </w:div>
    <w:div w:id="1557429752">
      <w:bodyDiv w:val="1"/>
      <w:marLeft w:val="0"/>
      <w:marRight w:val="0"/>
      <w:marTop w:val="0"/>
      <w:marBottom w:val="0"/>
      <w:divBdr>
        <w:top w:val="none" w:sz="0" w:space="0" w:color="auto"/>
        <w:left w:val="none" w:sz="0" w:space="0" w:color="auto"/>
        <w:bottom w:val="none" w:sz="0" w:space="0" w:color="auto"/>
        <w:right w:val="none" w:sz="0" w:space="0" w:color="auto"/>
      </w:divBdr>
    </w:div>
    <w:div w:id="1585844854">
      <w:bodyDiv w:val="1"/>
      <w:marLeft w:val="0"/>
      <w:marRight w:val="0"/>
      <w:marTop w:val="0"/>
      <w:marBottom w:val="0"/>
      <w:divBdr>
        <w:top w:val="none" w:sz="0" w:space="0" w:color="auto"/>
        <w:left w:val="none" w:sz="0" w:space="0" w:color="auto"/>
        <w:bottom w:val="none" w:sz="0" w:space="0" w:color="auto"/>
        <w:right w:val="none" w:sz="0" w:space="0" w:color="auto"/>
      </w:divBdr>
    </w:div>
    <w:div w:id="1590112438">
      <w:bodyDiv w:val="1"/>
      <w:marLeft w:val="0"/>
      <w:marRight w:val="0"/>
      <w:marTop w:val="0"/>
      <w:marBottom w:val="0"/>
      <w:divBdr>
        <w:top w:val="none" w:sz="0" w:space="0" w:color="auto"/>
        <w:left w:val="none" w:sz="0" w:space="0" w:color="auto"/>
        <w:bottom w:val="none" w:sz="0" w:space="0" w:color="auto"/>
        <w:right w:val="none" w:sz="0" w:space="0" w:color="auto"/>
      </w:divBdr>
    </w:div>
    <w:div w:id="1591306533">
      <w:bodyDiv w:val="1"/>
      <w:marLeft w:val="0"/>
      <w:marRight w:val="0"/>
      <w:marTop w:val="0"/>
      <w:marBottom w:val="0"/>
      <w:divBdr>
        <w:top w:val="none" w:sz="0" w:space="0" w:color="auto"/>
        <w:left w:val="none" w:sz="0" w:space="0" w:color="auto"/>
        <w:bottom w:val="none" w:sz="0" w:space="0" w:color="auto"/>
        <w:right w:val="none" w:sz="0" w:space="0" w:color="auto"/>
      </w:divBdr>
    </w:div>
    <w:div w:id="1597058856">
      <w:bodyDiv w:val="1"/>
      <w:marLeft w:val="0"/>
      <w:marRight w:val="0"/>
      <w:marTop w:val="0"/>
      <w:marBottom w:val="0"/>
      <w:divBdr>
        <w:top w:val="none" w:sz="0" w:space="0" w:color="auto"/>
        <w:left w:val="none" w:sz="0" w:space="0" w:color="auto"/>
        <w:bottom w:val="none" w:sz="0" w:space="0" w:color="auto"/>
        <w:right w:val="none" w:sz="0" w:space="0" w:color="auto"/>
      </w:divBdr>
    </w:div>
    <w:div w:id="1628196341">
      <w:bodyDiv w:val="1"/>
      <w:marLeft w:val="0"/>
      <w:marRight w:val="0"/>
      <w:marTop w:val="0"/>
      <w:marBottom w:val="0"/>
      <w:divBdr>
        <w:top w:val="none" w:sz="0" w:space="0" w:color="auto"/>
        <w:left w:val="none" w:sz="0" w:space="0" w:color="auto"/>
        <w:bottom w:val="none" w:sz="0" w:space="0" w:color="auto"/>
        <w:right w:val="none" w:sz="0" w:space="0" w:color="auto"/>
      </w:divBdr>
    </w:div>
    <w:div w:id="1629436520">
      <w:bodyDiv w:val="1"/>
      <w:marLeft w:val="0"/>
      <w:marRight w:val="0"/>
      <w:marTop w:val="0"/>
      <w:marBottom w:val="0"/>
      <w:divBdr>
        <w:top w:val="none" w:sz="0" w:space="0" w:color="auto"/>
        <w:left w:val="none" w:sz="0" w:space="0" w:color="auto"/>
        <w:bottom w:val="none" w:sz="0" w:space="0" w:color="auto"/>
        <w:right w:val="none" w:sz="0" w:space="0" w:color="auto"/>
      </w:divBdr>
    </w:div>
    <w:div w:id="1642734502">
      <w:bodyDiv w:val="1"/>
      <w:marLeft w:val="0"/>
      <w:marRight w:val="0"/>
      <w:marTop w:val="0"/>
      <w:marBottom w:val="0"/>
      <w:divBdr>
        <w:top w:val="none" w:sz="0" w:space="0" w:color="auto"/>
        <w:left w:val="none" w:sz="0" w:space="0" w:color="auto"/>
        <w:bottom w:val="none" w:sz="0" w:space="0" w:color="auto"/>
        <w:right w:val="none" w:sz="0" w:space="0" w:color="auto"/>
      </w:divBdr>
    </w:div>
    <w:div w:id="1661615827">
      <w:bodyDiv w:val="1"/>
      <w:marLeft w:val="0"/>
      <w:marRight w:val="0"/>
      <w:marTop w:val="0"/>
      <w:marBottom w:val="0"/>
      <w:divBdr>
        <w:top w:val="none" w:sz="0" w:space="0" w:color="auto"/>
        <w:left w:val="none" w:sz="0" w:space="0" w:color="auto"/>
        <w:bottom w:val="none" w:sz="0" w:space="0" w:color="auto"/>
        <w:right w:val="none" w:sz="0" w:space="0" w:color="auto"/>
      </w:divBdr>
    </w:div>
    <w:div w:id="1722171525">
      <w:bodyDiv w:val="1"/>
      <w:marLeft w:val="0"/>
      <w:marRight w:val="0"/>
      <w:marTop w:val="0"/>
      <w:marBottom w:val="0"/>
      <w:divBdr>
        <w:top w:val="none" w:sz="0" w:space="0" w:color="auto"/>
        <w:left w:val="none" w:sz="0" w:space="0" w:color="auto"/>
        <w:bottom w:val="none" w:sz="0" w:space="0" w:color="auto"/>
        <w:right w:val="none" w:sz="0" w:space="0" w:color="auto"/>
      </w:divBdr>
    </w:div>
    <w:div w:id="1831671994">
      <w:bodyDiv w:val="1"/>
      <w:marLeft w:val="0"/>
      <w:marRight w:val="0"/>
      <w:marTop w:val="0"/>
      <w:marBottom w:val="0"/>
      <w:divBdr>
        <w:top w:val="none" w:sz="0" w:space="0" w:color="auto"/>
        <w:left w:val="none" w:sz="0" w:space="0" w:color="auto"/>
        <w:bottom w:val="none" w:sz="0" w:space="0" w:color="auto"/>
        <w:right w:val="none" w:sz="0" w:space="0" w:color="auto"/>
      </w:divBdr>
    </w:div>
    <w:div w:id="1860852906">
      <w:bodyDiv w:val="1"/>
      <w:marLeft w:val="0"/>
      <w:marRight w:val="0"/>
      <w:marTop w:val="0"/>
      <w:marBottom w:val="0"/>
      <w:divBdr>
        <w:top w:val="none" w:sz="0" w:space="0" w:color="auto"/>
        <w:left w:val="none" w:sz="0" w:space="0" w:color="auto"/>
        <w:bottom w:val="none" w:sz="0" w:space="0" w:color="auto"/>
        <w:right w:val="none" w:sz="0" w:space="0" w:color="auto"/>
      </w:divBdr>
    </w:div>
    <w:div w:id="1880581769">
      <w:bodyDiv w:val="1"/>
      <w:marLeft w:val="0"/>
      <w:marRight w:val="0"/>
      <w:marTop w:val="0"/>
      <w:marBottom w:val="0"/>
      <w:divBdr>
        <w:top w:val="none" w:sz="0" w:space="0" w:color="auto"/>
        <w:left w:val="none" w:sz="0" w:space="0" w:color="auto"/>
        <w:bottom w:val="none" w:sz="0" w:space="0" w:color="auto"/>
        <w:right w:val="none" w:sz="0" w:space="0" w:color="auto"/>
      </w:divBdr>
    </w:div>
    <w:div w:id="1886480300">
      <w:bodyDiv w:val="1"/>
      <w:marLeft w:val="0"/>
      <w:marRight w:val="0"/>
      <w:marTop w:val="0"/>
      <w:marBottom w:val="0"/>
      <w:divBdr>
        <w:top w:val="none" w:sz="0" w:space="0" w:color="auto"/>
        <w:left w:val="none" w:sz="0" w:space="0" w:color="auto"/>
        <w:bottom w:val="none" w:sz="0" w:space="0" w:color="auto"/>
        <w:right w:val="none" w:sz="0" w:space="0" w:color="auto"/>
      </w:divBdr>
    </w:div>
    <w:div w:id="1895117922">
      <w:bodyDiv w:val="1"/>
      <w:marLeft w:val="0"/>
      <w:marRight w:val="0"/>
      <w:marTop w:val="0"/>
      <w:marBottom w:val="0"/>
      <w:divBdr>
        <w:top w:val="none" w:sz="0" w:space="0" w:color="auto"/>
        <w:left w:val="none" w:sz="0" w:space="0" w:color="auto"/>
        <w:bottom w:val="none" w:sz="0" w:space="0" w:color="auto"/>
        <w:right w:val="none" w:sz="0" w:space="0" w:color="auto"/>
      </w:divBdr>
    </w:div>
    <w:div w:id="1904827519">
      <w:bodyDiv w:val="1"/>
      <w:marLeft w:val="0"/>
      <w:marRight w:val="0"/>
      <w:marTop w:val="0"/>
      <w:marBottom w:val="0"/>
      <w:divBdr>
        <w:top w:val="none" w:sz="0" w:space="0" w:color="auto"/>
        <w:left w:val="none" w:sz="0" w:space="0" w:color="auto"/>
        <w:bottom w:val="none" w:sz="0" w:space="0" w:color="auto"/>
        <w:right w:val="none" w:sz="0" w:space="0" w:color="auto"/>
      </w:divBdr>
    </w:div>
    <w:div w:id="1949237842">
      <w:bodyDiv w:val="1"/>
      <w:marLeft w:val="0"/>
      <w:marRight w:val="0"/>
      <w:marTop w:val="0"/>
      <w:marBottom w:val="0"/>
      <w:divBdr>
        <w:top w:val="none" w:sz="0" w:space="0" w:color="auto"/>
        <w:left w:val="none" w:sz="0" w:space="0" w:color="auto"/>
        <w:bottom w:val="none" w:sz="0" w:space="0" w:color="auto"/>
        <w:right w:val="none" w:sz="0" w:space="0" w:color="auto"/>
      </w:divBdr>
    </w:div>
    <w:div w:id="1960603133">
      <w:bodyDiv w:val="1"/>
      <w:marLeft w:val="0"/>
      <w:marRight w:val="0"/>
      <w:marTop w:val="0"/>
      <w:marBottom w:val="0"/>
      <w:divBdr>
        <w:top w:val="none" w:sz="0" w:space="0" w:color="auto"/>
        <w:left w:val="none" w:sz="0" w:space="0" w:color="auto"/>
        <w:bottom w:val="none" w:sz="0" w:space="0" w:color="auto"/>
        <w:right w:val="none" w:sz="0" w:space="0" w:color="auto"/>
      </w:divBdr>
    </w:div>
    <w:div w:id="1986079134">
      <w:bodyDiv w:val="1"/>
      <w:marLeft w:val="0"/>
      <w:marRight w:val="0"/>
      <w:marTop w:val="0"/>
      <w:marBottom w:val="0"/>
      <w:divBdr>
        <w:top w:val="none" w:sz="0" w:space="0" w:color="auto"/>
        <w:left w:val="none" w:sz="0" w:space="0" w:color="auto"/>
        <w:bottom w:val="none" w:sz="0" w:space="0" w:color="auto"/>
        <w:right w:val="none" w:sz="0" w:space="0" w:color="auto"/>
      </w:divBdr>
    </w:div>
    <w:div w:id="2011057283">
      <w:bodyDiv w:val="1"/>
      <w:marLeft w:val="0"/>
      <w:marRight w:val="0"/>
      <w:marTop w:val="0"/>
      <w:marBottom w:val="0"/>
      <w:divBdr>
        <w:top w:val="none" w:sz="0" w:space="0" w:color="auto"/>
        <w:left w:val="none" w:sz="0" w:space="0" w:color="auto"/>
        <w:bottom w:val="none" w:sz="0" w:space="0" w:color="auto"/>
        <w:right w:val="none" w:sz="0" w:space="0" w:color="auto"/>
      </w:divBdr>
    </w:div>
    <w:div w:id="2038313895">
      <w:bodyDiv w:val="1"/>
      <w:marLeft w:val="0"/>
      <w:marRight w:val="0"/>
      <w:marTop w:val="0"/>
      <w:marBottom w:val="0"/>
      <w:divBdr>
        <w:top w:val="none" w:sz="0" w:space="0" w:color="auto"/>
        <w:left w:val="none" w:sz="0" w:space="0" w:color="auto"/>
        <w:bottom w:val="none" w:sz="0" w:space="0" w:color="auto"/>
        <w:right w:val="none" w:sz="0" w:space="0" w:color="auto"/>
      </w:divBdr>
    </w:div>
    <w:div w:id="2040817763">
      <w:bodyDiv w:val="1"/>
      <w:marLeft w:val="0"/>
      <w:marRight w:val="0"/>
      <w:marTop w:val="0"/>
      <w:marBottom w:val="0"/>
      <w:divBdr>
        <w:top w:val="none" w:sz="0" w:space="0" w:color="auto"/>
        <w:left w:val="none" w:sz="0" w:space="0" w:color="auto"/>
        <w:bottom w:val="none" w:sz="0" w:space="0" w:color="auto"/>
        <w:right w:val="none" w:sz="0" w:space="0" w:color="auto"/>
      </w:divBdr>
      <w:divsChild>
        <w:div w:id="1610889133">
          <w:marLeft w:val="1800"/>
          <w:marRight w:val="0"/>
          <w:marTop w:val="100"/>
          <w:marBottom w:val="0"/>
          <w:divBdr>
            <w:top w:val="none" w:sz="0" w:space="0" w:color="auto"/>
            <w:left w:val="none" w:sz="0" w:space="0" w:color="auto"/>
            <w:bottom w:val="none" w:sz="0" w:space="0" w:color="auto"/>
            <w:right w:val="none" w:sz="0" w:space="0" w:color="auto"/>
          </w:divBdr>
        </w:div>
      </w:divsChild>
    </w:div>
    <w:div w:id="2079742903">
      <w:bodyDiv w:val="1"/>
      <w:marLeft w:val="0"/>
      <w:marRight w:val="0"/>
      <w:marTop w:val="0"/>
      <w:marBottom w:val="0"/>
      <w:divBdr>
        <w:top w:val="none" w:sz="0" w:space="0" w:color="auto"/>
        <w:left w:val="none" w:sz="0" w:space="0" w:color="auto"/>
        <w:bottom w:val="none" w:sz="0" w:space="0" w:color="auto"/>
        <w:right w:val="none" w:sz="0" w:space="0" w:color="auto"/>
      </w:divBdr>
    </w:div>
    <w:div w:id="2099280834">
      <w:bodyDiv w:val="1"/>
      <w:marLeft w:val="0"/>
      <w:marRight w:val="0"/>
      <w:marTop w:val="0"/>
      <w:marBottom w:val="0"/>
      <w:divBdr>
        <w:top w:val="none" w:sz="0" w:space="0" w:color="auto"/>
        <w:left w:val="none" w:sz="0" w:space="0" w:color="auto"/>
        <w:bottom w:val="none" w:sz="0" w:space="0" w:color="auto"/>
        <w:right w:val="none" w:sz="0" w:space="0" w:color="auto"/>
      </w:divBdr>
      <w:divsChild>
        <w:div w:id="1039432753">
          <w:marLeft w:val="2520"/>
          <w:marRight w:val="0"/>
          <w:marTop w:val="100"/>
          <w:marBottom w:val="0"/>
          <w:divBdr>
            <w:top w:val="none" w:sz="0" w:space="0" w:color="auto"/>
            <w:left w:val="none" w:sz="0" w:space="0" w:color="auto"/>
            <w:bottom w:val="none" w:sz="0" w:space="0" w:color="auto"/>
            <w:right w:val="none" w:sz="0" w:space="0" w:color="auto"/>
          </w:divBdr>
        </w:div>
        <w:div w:id="260263410">
          <w:marLeft w:val="2520"/>
          <w:marRight w:val="0"/>
          <w:marTop w:val="100"/>
          <w:marBottom w:val="0"/>
          <w:divBdr>
            <w:top w:val="none" w:sz="0" w:space="0" w:color="auto"/>
            <w:left w:val="none" w:sz="0" w:space="0" w:color="auto"/>
            <w:bottom w:val="none" w:sz="0" w:space="0" w:color="auto"/>
            <w:right w:val="none" w:sz="0" w:space="0" w:color="auto"/>
          </w:divBdr>
        </w:div>
        <w:div w:id="1911962488">
          <w:marLeft w:val="2520"/>
          <w:marRight w:val="0"/>
          <w:marTop w:val="100"/>
          <w:marBottom w:val="0"/>
          <w:divBdr>
            <w:top w:val="none" w:sz="0" w:space="0" w:color="auto"/>
            <w:left w:val="none" w:sz="0" w:space="0" w:color="auto"/>
            <w:bottom w:val="none" w:sz="0" w:space="0" w:color="auto"/>
            <w:right w:val="none" w:sz="0" w:space="0" w:color="auto"/>
          </w:divBdr>
        </w:div>
      </w:divsChild>
    </w:div>
    <w:div w:id="2125342553">
      <w:bodyDiv w:val="1"/>
      <w:marLeft w:val="0"/>
      <w:marRight w:val="0"/>
      <w:marTop w:val="0"/>
      <w:marBottom w:val="0"/>
      <w:divBdr>
        <w:top w:val="none" w:sz="0" w:space="0" w:color="auto"/>
        <w:left w:val="none" w:sz="0" w:space="0" w:color="auto"/>
        <w:bottom w:val="none" w:sz="0" w:space="0" w:color="auto"/>
        <w:right w:val="none" w:sz="0" w:space="0" w:color="auto"/>
      </w:divBdr>
    </w:div>
    <w:div w:id="2125731066">
      <w:bodyDiv w:val="1"/>
      <w:marLeft w:val="0"/>
      <w:marRight w:val="0"/>
      <w:marTop w:val="0"/>
      <w:marBottom w:val="0"/>
      <w:divBdr>
        <w:top w:val="none" w:sz="0" w:space="0" w:color="auto"/>
        <w:left w:val="none" w:sz="0" w:space="0" w:color="auto"/>
        <w:bottom w:val="none" w:sz="0" w:space="0" w:color="auto"/>
        <w:right w:val="none" w:sz="0" w:space="0" w:color="auto"/>
      </w:divBdr>
    </w:div>
    <w:div w:id="2143887848">
      <w:bodyDiv w:val="1"/>
      <w:marLeft w:val="0"/>
      <w:marRight w:val="0"/>
      <w:marTop w:val="0"/>
      <w:marBottom w:val="0"/>
      <w:divBdr>
        <w:top w:val="none" w:sz="0" w:space="0" w:color="auto"/>
        <w:left w:val="none" w:sz="0" w:space="0" w:color="auto"/>
        <w:bottom w:val="none" w:sz="0" w:space="0" w:color="auto"/>
        <w:right w:val="none" w:sz="0" w:space="0" w:color="auto"/>
      </w:divBdr>
    </w:div>
    <w:div w:id="214414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Pil21</b:Tag>
    <b:SourceType>InternetSite</b:SourceType>
    <b:Guid>{9B3FBCEF-5B81-4D5B-AB27-D219F94C9E00}</b:Guid>
    <b:Title>Pillow Handbuch</b:Title>
    <b:YearAccessed>2021</b:YearAccessed>
    <b:MonthAccessed>09</b:MonthAccessed>
    <b:DayAccessed>10</b:DayAccessed>
    <b:URL>https://pillow.readthedocs.io/en/stable/</b:URL>
    <b:RefOrder>1</b:RefOrder>
  </b:Source>
  <b:Source>
    <b:Tag>Num21</b:Tag>
    <b:SourceType>InternetSite</b:SourceType>
    <b:Guid>{76BFA2C0-D47A-4BEF-96E0-70E224F147FC}</b:Guid>
    <b:Title>NumPy Documentation</b:Title>
    <b:YearAccessed>2021</b:YearAccessed>
    <b:MonthAccessed>09</b:MonthAccessed>
    <b:DayAccessed>10</b:DayAccessed>
    <b:URL>https://numpy.org/doc/stable/user/whatisnumpy.html</b:URL>
    <b:RefOrder>2</b:RefOrder>
  </b:Source>
</b:Sources>
</file>

<file path=customXml/itemProps1.xml><?xml version="1.0" encoding="utf-8"?>
<ds:datastoreItem xmlns:ds="http://schemas.openxmlformats.org/officeDocument/2006/customXml" ds:itemID="{8D39CB37-4ABD-4359-8542-E2D2744D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392</Words>
  <Characters>2476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vt:lpstr>
      <vt:lpstr>Template</vt:lpstr>
    </vt:vector>
  </TitlesOfParts>
  <Manager/>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
  <cp:lastModifiedBy/>
  <cp:revision>1</cp:revision>
  <dcterms:created xsi:type="dcterms:W3CDTF">2022-02-07T15:51:00Z</dcterms:created>
  <dcterms:modified xsi:type="dcterms:W3CDTF">2022-02-07T15:54:00Z</dcterms:modified>
  <cp:category>GUIE</cp:category>
</cp:coreProperties>
</file>