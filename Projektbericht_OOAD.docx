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2BEE" w14:textId="77777777" w:rsidR="005A7F59" w:rsidRPr="00C6000C" w:rsidRDefault="00A57FE0" w:rsidP="00CE10BE">
      <w:pPr>
        <w:tabs>
          <w:tab w:val="left" w:pos="4536"/>
        </w:tabs>
        <w:jc w:val="center"/>
        <w:rPr>
          <w:rFonts w:cs="Arial"/>
        </w:rPr>
      </w:pPr>
      <w:r w:rsidRPr="00C6000C">
        <w:rPr>
          <w:rFonts w:cs="Arial"/>
          <w:noProof/>
        </w:rPr>
        <w:drawing>
          <wp:inline distT="0" distB="0" distL="0" distR="0" wp14:anchorId="4925B319" wp14:editId="4654A817">
            <wp:extent cx="5367990" cy="1475117"/>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9316" b="20630"/>
                    <a:stretch/>
                  </pic:blipFill>
                  <pic:spPr bwMode="auto">
                    <a:xfrm>
                      <a:off x="0" y="0"/>
                      <a:ext cx="5400040" cy="1483924"/>
                    </a:xfrm>
                    <a:prstGeom prst="rect">
                      <a:avLst/>
                    </a:prstGeom>
                    <a:ln>
                      <a:noFill/>
                    </a:ln>
                    <a:extLst>
                      <a:ext uri="{53640926-AAD7-44D8-BBD7-CCE9431645EC}">
                        <a14:shadowObscured xmlns:a14="http://schemas.microsoft.com/office/drawing/2010/main"/>
                      </a:ext>
                    </a:extLst>
                  </pic:spPr>
                </pic:pic>
              </a:graphicData>
            </a:graphic>
          </wp:inline>
        </w:drawing>
      </w:r>
    </w:p>
    <w:p w14:paraId="03B824CD" w14:textId="77777777" w:rsidR="00A57FE0" w:rsidRPr="00C6000C" w:rsidRDefault="00A57FE0" w:rsidP="00CE10BE">
      <w:pPr>
        <w:tabs>
          <w:tab w:val="left" w:pos="4536"/>
        </w:tabs>
        <w:jc w:val="center"/>
        <w:rPr>
          <w:rFonts w:cs="Arial"/>
        </w:rPr>
      </w:pPr>
    </w:p>
    <w:p w14:paraId="20D353A6" w14:textId="166E3064" w:rsidR="00A576F3" w:rsidRPr="00C6000C" w:rsidRDefault="008E5EBA" w:rsidP="00B85173">
      <w:pPr>
        <w:jc w:val="center"/>
        <w:rPr>
          <w:rFonts w:cs="Arial"/>
        </w:rPr>
      </w:pPr>
      <w:r w:rsidRPr="00C6000C">
        <w:rPr>
          <w:rFonts w:cs="Arial"/>
        </w:rPr>
        <w:t xml:space="preserve">Fakultät </w:t>
      </w:r>
      <w:r w:rsidR="00195060" w:rsidRPr="00C6000C">
        <w:rPr>
          <w:rFonts w:cs="Arial"/>
        </w:rPr>
        <w:t>Ingenieurwissenschaften und Informatik</w:t>
      </w:r>
      <w:r w:rsidR="00494072" w:rsidRPr="00C6000C">
        <w:rPr>
          <w:rFonts w:cs="Arial"/>
        </w:rPr>
        <w:br/>
      </w:r>
      <w:r w:rsidRPr="00C6000C">
        <w:rPr>
          <w:rFonts w:cs="Arial"/>
        </w:rPr>
        <w:t xml:space="preserve">Studiengang </w:t>
      </w:r>
      <w:r w:rsidR="00195060" w:rsidRPr="00C6000C">
        <w:rPr>
          <w:rFonts w:cs="Arial"/>
        </w:rPr>
        <w:t>Medieninformatik</w:t>
      </w:r>
    </w:p>
    <w:p w14:paraId="3AC75829" w14:textId="6AE78BA5" w:rsidR="004B7759" w:rsidRPr="00C6000C" w:rsidRDefault="005B4D00" w:rsidP="00B85173">
      <w:pPr>
        <w:jc w:val="center"/>
        <w:rPr>
          <w:rFonts w:cs="Arial"/>
        </w:rPr>
      </w:pPr>
      <w:r w:rsidRPr="00C6000C">
        <w:rPr>
          <w:rFonts w:cs="Arial"/>
        </w:rPr>
        <w:t xml:space="preserve">Modul </w:t>
      </w:r>
      <w:del w:id="0" w:author="Autor">
        <w:r w:rsidR="00930245" w:rsidDel="00AC2392">
          <w:rPr>
            <w:rFonts w:cs="Arial"/>
          </w:rPr>
          <w:delText>Computergrafik</w:delText>
        </w:r>
      </w:del>
      <w:ins w:id="1" w:author="Autor">
        <w:r w:rsidR="00AC2392">
          <w:rPr>
            <w:rFonts w:cs="Arial"/>
          </w:rPr>
          <w:t>Objektorientierte Analyse</w:t>
        </w:r>
        <w:r w:rsidR="00AC2392">
          <w:rPr>
            <w:rFonts w:cs="Arial"/>
          </w:rPr>
          <w:br/>
          <w:t>und Design</w:t>
        </w:r>
      </w:ins>
    </w:p>
    <w:p w14:paraId="25B96D45" w14:textId="55C49B35" w:rsidR="00A576F3" w:rsidRPr="00C6000C" w:rsidRDefault="00A576F3" w:rsidP="00B85173">
      <w:pPr>
        <w:jc w:val="center"/>
        <w:rPr>
          <w:rFonts w:cs="Arial"/>
        </w:rPr>
      </w:pPr>
    </w:p>
    <w:p w14:paraId="72831332" w14:textId="77777777" w:rsidR="00782EF2" w:rsidRPr="00C6000C" w:rsidRDefault="00782EF2" w:rsidP="00B85173">
      <w:pPr>
        <w:jc w:val="center"/>
        <w:rPr>
          <w:rFonts w:cs="Arial"/>
        </w:rPr>
      </w:pPr>
    </w:p>
    <w:p w14:paraId="3C14696B" w14:textId="2F827D27" w:rsidR="008E5EBA" w:rsidRPr="00C6000C" w:rsidRDefault="00930245" w:rsidP="00B85173">
      <w:pPr>
        <w:jc w:val="center"/>
        <w:rPr>
          <w:rFonts w:cs="Arial"/>
          <w:b/>
        </w:rPr>
      </w:pPr>
      <w:r>
        <w:rPr>
          <w:rFonts w:cs="Arial"/>
          <w:b/>
        </w:rPr>
        <w:t>Projektbericht</w:t>
      </w:r>
    </w:p>
    <w:p w14:paraId="761D0DDA" w14:textId="6F1782F1" w:rsidR="004B7759" w:rsidRPr="00C6000C" w:rsidRDefault="004B7759" w:rsidP="00B85173">
      <w:pPr>
        <w:jc w:val="center"/>
        <w:rPr>
          <w:rFonts w:cs="Arial"/>
        </w:rPr>
      </w:pPr>
    </w:p>
    <w:p w14:paraId="22A8E3CF" w14:textId="7719A3BC" w:rsidR="00396571" w:rsidRPr="00C6000C" w:rsidRDefault="007D28EE" w:rsidP="00930245">
      <w:pPr>
        <w:jc w:val="center"/>
        <w:rPr>
          <w:rFonts w:cs="Arial"/>
          <w:b/>
        </w:rPr>
      </w:pPr>
      <w:del w:id="2" w:author="Autor">
        <w:r w:rsidRPr="00C6000C" w:rsidDel="00C21C61">
          <w:rPr>
            <w:rFonts w:cs="Arial"/>
            <w:b/>
          </w:rPr>
          <w:br/>
        </w:r>
        <w:r w:rsidR="00930245" w:rsidDel="00C21C61">
          <w:rPr>
            <w:rFonts w:cs="Arial"/>
            <w:b/>
          </w:rPr>
          <w:delText>Projekt</w:delText>
        </w:r>
      </w:del>
      <w:ins w:id="3" w:author="Autor">
        <w:del w:id="4" w:author="Autor">
          <w:r w:rsidR="00D948F9" w:rsidDel="00C21C61">
            <w:rPr>
              <w:rFonts w:cs="Arial"/>
              <w:b/>
            </w:rPr>
            <w:delText>name</w:delText>
          </w:r>
        </w:del>
      </w:ins>
      <w:del w:id="5" w:author="Autor">
        <w:r w:rsidR="00930245" w:rsidDel="00C21C61">
          <w:rPr>
            <w:rFonts w:cs="Arial"/>
            <w:b/>
          </w:rPr>
          <w:delText xml:space="preserve"> 2: Modellierung und Interaktion in OpenGL</w:delText>
        </w:r>
      </w:del>
      <w:proofErr w:type="spellStart"/>
      <w:ins w:id="6" w:author="Autor">
        <w:r w:rsidR="00C21C61">
          <w:rPr>
            <w:rFonts w:cs="Arial"/>
            <w:b/>
          </w:rPr>
          <w:t>DrawApp</w:t>
        </w:r>
        <w:proofErr w:type="spellEnd"/>
        <w:r w:rsidR="00C21C61">
          <w:rPr>
            <w:rFonts w:cs="Arial"/>
            <w:b/>
          </w:rPr>
          <w:t xml:space="preserve"> mit AngularJS, Sockets und </w:t>
        </w:r>
        <w:proofErr w:type="spellStart"/>
        <w:r w:rsidR="00C21C61">
          <w:rPr>
            <w:rFonts w:cs="Arial"/>
            <w:b/>
          </w:rPr>
          <w:t>Netty</w:t>
        </w:r>
      </w:ins>
      <w:proofErr w:type="spellEnd"/>
    </w:p>
    <w:p w14:paraId="57A1B3ED" w14:textId="77777777" w:rsidR="00782EF2" w:rsidRPr="00C6000C" w:rsidRDefault="00782EF2" w:rsidP="008E5EBA">
      <w:pPr>
        <w:jc w:val="center"/>
        <w:rPr>
          <w:rFonts w:cs="Arial"/>
        </w:rPr>
      </w:pPr>
    </w:p>
    <w:p w14:paraId="165C5437" w14:textId="77777777" w:rsidR="00782EF2" w:rsidRPr="00C6000C" w:rsidRDefault="00782EF2" w:rsidP="008E5EBA">
      <w:pPr>
        <w:jc w:val="center"/>
        <w:rPr>
          <w:rFonts w:cs="Arial"/>
        </w:rPr>
      </w:pPr>
    </w:p>
    <w:p w14:paraId="433646C3" w14:textId="77777777" w:rsidR="005B4D00" w:rsidRPr="00C6000C" w:rsidRDefault="005B4D00" w:rsidP="008E5EBA">
      <w:pPr>
        <w:jc w:val="center"/>
        <w:rPr>
          <w:rFonts w:cs="Arial"/>
        </w:rPr>
      </w:pPr>
    </w:p>
    <w:p w14:paraId="612ACC75" w14:textId="1BC919EF" w:rsidR="00454055" w:rsidRPr="00C6000C" w:rsidRDefault="007D28EE" w:rsidP="008A1D3B">
      <w:pPr>
        <w:jc w:val="left"/>
        <w:rPr>
          <w:rFonts w:cs="Arial"/>
        </w:rPr>
      </w:pPr>
      <w:r w:rsidRPr="00C6000C">
        <w:rPr>
          <w:rFonts w:cs="Arial"/>
        </w:rPr>
        <w:t>Winter</w:t>
      </w:r>
      <w:ins w:id="7" w:author="Autor">
        <w:r w:rsidR="00AC2392">
          <w:rPr>
            <w:rFonts w:cs="Arial"/>
          </w:rPr>
          <w:t>semester</w:t>
        </w:r>
      </w:ins>
      <w:del w:id="8" w:author="Autor">
        <w:r w:rsidRPr="00C6000C" w:rsidDel="00AC2392">
          <w:rPr>
            <w:rFonts w:cs="Arial"/>
          </w:rPr>
          <w:delText xml:space="preserve">- oder </w:delText>
        </w:r>
        <w:r w:rsidR="00A576F3" w:rsidRPr="00C6000C" w:rsidDel="00AC2392">
          <w:rPr>
            <w:rFonts w:cs="Arial"/>
          </w:rPr>
          <w:delText>Sommer</w:delText>
        </w:r>
        <w:r w:rsidR="008E5EBA" w:rsidRPr="00C6000C" w:rsidDel="00AC2392">
          <w:rPr>
            <w:rFonts w:cs="Arial"/>
          </w:rPr>
          <w:delText>semester</w:delText>
        </w:r>
      </w:del>
      <w:r w:rsidR="008E5EBA" w:rsidRPr="00C6000C">
        <w:rPr>
          <w:rFonts w:cs="Arial"/>
        </w:rPr>
        <w:t xml:space="preserve"> </w:t>
      </w:r>
      <w:r w:rsidR="00454055">
        <w:rPr>
          <w:rFonts w:cs="Arial"/>
        </w:rPr>
        <w:t>2021</w:t>
      </w:r>
      <w:ins w:id="9" w:author="Autor">
        <w:r w:rsidR="00AC2392">
          <w:rPr>
            <w:rFonts w:cs="Arial"/>
          </w:rPr>
          <w:t>/22</w:t>
        </w:r>
      </w:ins>
    </w:p>
    <w:p w14:paraId="195FB8FE" w14:textId="06FD2A59" w:rsidR="008E5EBA" w:rsidRPr="00C6000C" w:rsidRDefault="00440BD8" w:rsidP="008A1D3B">
      <w:pPr>
        <w:jc w:val="left"/>
        <w:rPr>
          <w:rFonts w:cs="Arial"/>
        </w:rPr>
      </w:pPr>
      <w:r w:rsidRPr="00C6000C">
        <w:rPr>
          <w:rFonts w:cs="Arial"/>
        </w:rPr>
        <w:t>Dozent:</w:t>
      </w:r>
      <w:r w:rsidR="00494072" w:rsidRPr="00C6000C">
        <w:rPr>
          <w:rFonts w:cs="Arial"/>
        </w:rPr>
        <w:br/>
      </w:r>
      <w:del w:id="10" w:author="Autor">
        <w:r w:rsidR="00930245" w:rsidDel="00AC2392">
          <w:rPr>
            <w:rFonts w:cs="Arial"/>
          </w:rPr>
          <w:delText>Pr. Dr. Jürgen Kampmann</w:delText>
        </w:r>
      </w:del>
      <w:ins w:id="11" w:author="Autor">
        <w:r w:rsidR="00AC2392">
          <w:rPr>
            <w:rFonts w:cs="Arial"/>
          </w:rPr>
          <w:t xml:space="preserve">Pr. Dr. Stephan </w:t>
        </w:r>
        <w:proofErr w:type="spellStart"/>
        <w:r w:rsidR="00AC2392">
          <w:rPr>
            <w:rFonts w:cs="Arial"/>
          </w:rPr>
          <w:t>Kleuker</w:t>
        </w:r>
      </w:ins>
      <w:proofErr w:type="spellEnd"/>
    </w:p>
    <w:p w14:paraId="64FC0160" w14:textId="0246FC01" w:rsidR="00A40335" w:rsidRPr="00C6000C" w:rsidRDefault="00A63185" w:rsidP="00A528C8">
      <w:pPr>
        <w:tabs>
          <w:tab w:val="left" w:pos="2835"/>
        </w:tabs>
        <w:rPr>
          <w:rFonts w:cs="Arial"/>
        </w:rPr>
      </w:pPr>
      <w:r w:rsidRPr="00C6000C">
        <w:rPr>
          <w:rFonts w:cs="Arial"/>
        </w:rPr>
        <w:t>Verfasserin:</w:t>
      </w:r>
      <w:r w:rsidR="00494072" w:rsidRPr="00C6000C">
        <w:rPr>
          <w:rFonts w:cs="Arial"/>
        </w:rPr>
        <w:br/>
      </w:r>
      <w:del w:id="12" w:author="Autor">
        <w:r w:rsidR="00930245" w:rsidDel="00AC2392">
          <w:rPr>
            <w:rFonts w:cs="Arial"/>
          </w:rPr>
          <w:delText>Christoph Hüsemann, Mehmet Ali Cam</w:delText>
        </w:r>
      </w:del>
      <w:ins w:id="13" w:author="Autor">
        <w:r w:rsidR="00AC2392">
          <w:rPr>
            <w:rFonts w:cs="Arial"/>
          </w:rPr>
          <w:t xml:space="preserve">Alexander </w:t>
        </w:r>
        <w:proofErr w:type="spellStart"/>
        <w:r w:rsidR="00AC2392">
          <w:rPr>
            <w:rFonts w:cs="Arial"/>
          </w:rPr>
          <w:t>Führs</w:t>
        </w:r>
        <w:proofErr w:type="spellEnd"/>
        <w:r w:rsidR="00AC2392">
          <w:rPr>
            <w:rFonts w:cs="Arial"/>
          </w:rPr>
          <w:t>, Daniel Graf und Christoph Hüsemann</w:t>
        </w:r>
      </w:ins>
    </w:p>
    <w:p w14:paraId="19267E43" w14:textId="7A468D3C" w:rsidR="00A40335" w:rsidRPr="00C6000C" w:rsidRDefault="00A63185" w:rsidP="00C967EB">
      <w:pPr>
        <w:tabs>
          <w:tab w:val="left" w:pos="2835"/>
        </w:tabs>
        <w:rPr>
          <w:rFonts w:cs="Arial"/>
        </w:rPr>
      </w:pPr>
      <w:r w:rsidRPr="00C6000C">
        <w:rPr>
          <w:rFonts w:cs="Arial"/>
        </w:rPr>
        <w:t>Matrikelnummer:</w:t>
      </w:r>
      <w:r w:rsidR="00494072" w:rsidRPr="00C6000C">
        <w:rPr>
          <w:rFonts w:cs="Arial"/>
        </w:rPr>
        <w:br/>
      </w:r>
      <w:r w:rsidR="00930245">
        <w:rPr>
          <w:rFonts w:cs="Arial"/>
        </w:rPr>
        <w:t>919369, 908397</w:t>
      </w:r>
    </w:p>
    <w:p w14:paraId="245F8419" w14:textId="1696CCB5" w:rsidR="00C967EB" w:rsidRPr="00C6000C" w:rsidRDefault="00A40335" w:rsidP="00E45556">
      <w:pPr>
        <w:jc w:val="left"/>
        <w:rPr>
          <w:rFonts w:cs="Arial"/>
        </w:rPr>
        <w:sectPr w:rsidR="00C967EB" w:rsidRPr="00C6000C" w:rsidSect="00D610A2">
          <w:headerReference w:type="default" r:id="rId9"/>
          <w:footerReference w:type="default" r:id="rId10"/>
          <w:type w:val="evenPage"/>
          <w:pgSz w:w="11906" w:h="16838"/>
          <w:pgMar w:top="1701" w:right="1701" w:bottom="1701" w:left="1701" w:header="709" w:footer="709" w:gutter="0"/>
          <w:pgNumType w:start="1"/>
          <w:cols w:space="708"/>
          <w:titlePg/>
          <w:docGrid w:linePitch="360"/>
        </w:sectPr>
      </w:pPr>
      <w:r w:rsidRPr="00C6000C">
        <w:rPr>
          <w:rFonts w:cs="Arial"/>
        </w:rPr>
        <w:t>Datum der Abgabe:</w:t>
      </w:r>
      <w:r w:rsidR="000C704C" w:rsidRPr="00C6000C">
        <w:rPr>
          <w:rFonts w:cs="Arial"/>
        </w:rPr>
        <w:t xml:space="preserve"> </w:t>
      </w:r>
      <w:r w:rsidR="00494072" w:rsidRPr="00C6000C">
        <w:rPr>
          <w:rFonts w:cs="Arial"/>
        </w:rPr>
        <w:br/>
      </w:r>
      <w:del w:id="14" w:author="Autor">
        <w:r w:rsidR="00930245" w:rsidDel="00AC2392">
          <w:rPr>
            <w:rFonts w:cs="Arial"/>
          </w:rPr>
          <w:delText>13.09.2021</w:delText>
        </w:r>
      </w:del>
      <w:ins w:id="15" w:author="Autor">
        <w:r w:rsidR="00AC2392">
          <w:rPr>
            <w:rFonts w:cs="Arial"/>
          </w:rPr>
          <w:t>17.2.2022</w:t>
        </w:r>
      </w:ins>
    </w:p>
    <w:p w14:paraId="7F5B6C19" w14:textId="5AFC8863" w:rsidR="00A40335" w:rsidRPr="00C6000C" w:rsidRDefault="008F501A" w:rsidP="00283D60">
      <w:pPr>
        <w:pStyle w:val="berschrift4"/>
        <w:rPr>
          <w:rFonts w:cs="Arial"/>
        </w:rPr>
      </w:pPr>
      <w:r w:rsidRPr="00C6000C">
        <w:rPr>
          <w:rFonts w:cs="Arial"/>
        </w:rPr>
        <w:lastRenderedPageBreak/>
        <w:t xml:space="preserve">I. </w:t>
      </w:r>
      <w:r w:rsidR="00A7017C" w:rsidRPr="00C6000C">
        <w:rPr>
          <w:rFonts w:cs="Arial"/>
        </w:rPr>
        <w:t>Inhaltsverzeichnis</w:t>
      </w:r>
    </w:p>
    <w:p w14:paraId="5D540D32" w14:textId="5871BDD4" w:rsidR="00787380" w:rsidRDefault="00964AD8">
      <w:pPr>
        <w:pStyle w:val="Verzeichnis1"/>
        <w:rPr>
          <w:rFonts w:asciiTheme="minorHAnsi" w:eastAsiaTheme="minorEastAsia" w:hAnsiTheme="minorHAnsi"/>
          <w:noProof/>
          <w:lang w:eastAsia="de-DE"/>
        </w:rPr>
      </w:pPr>
      <w:r w:rsidRPr="00C6000C">
        <w:rPr>
          <w:rFonts w:cs="Arial"/>
        </w:rPr>
        <w:fldChar w:fldCharType="begin"/>
      </w:r>
      <w:r w:rsidRPr="00C6000C">
        <w:rPr>
          <w:rFonts w:cs="Arial"/>
        </w:rPr>
        <w:instrText xml:space="preserve"> TOC \o "1-3" \h \z </w:instrText>
      </w:r>
      <w:r w:rsidRPr="00C6000C">
        <w:rPr>
          <w:rFonts w:cs="Arial"/>
        </w:rPr>
        <w:fldChar w:fldCharType="separate"/>
      </w:r>
      <w:hyperlink w:anchor="_Toc95767175" w:history="1">
        <w:r w:rsidR="00787380" w:rsidRPr="00231489">
          <w:rPr>
            <w:rStyle w:val="Hyperlink"/>
            <w:rFonts w:cs="Arial"/>
            <w:noProof/>
          </w:rPr>
          <w:t>1</w:t>
        </w:r>
        <w:r w:rsidR="00787380">
          <w:rPr>
            <w:rFonts w:asciiTheme="minorHAnsi" w:eastAsiaTheme="minorEastAsia" w:hAnsiTheme="minorHAnsi"/>
            <w:noProof/>
            <w:lang w:eastAsia="de-DE"/>
          </w:rPr>
          <w:tab/>
        </w:r>
        <w:r w:rsidR="00787380" w:rsidRPr="00231489">
          <w:rPr>
            <w:rStyle w:val="Hyperlink"/>
            <w:rFonts w:cs="Arial"/>
            <w:noProof/>
          </w:rPr>
          <w:t>Einführung</w:t>
        </w:r>
        <w:r w:rsidR="00787380">
          <w:rPr>
            <w:noProof/>
            <w:webHidden/>
          </w:rPr>
          <w:tab/>
        </w:r>
        <w:r w:rsidR="00787380">
          <w:rPr>
            <w:noProof/>
            <w:webHidden/>
          </w:rPr>
          <w:fldChar w:fldCharType="begin"/>
        </w:r>
        <w:r w:rsidR="00787380">
          <w:rPr>
            <w:noProof/>
            <w:webHidden/>
          </w:rPr>
          <w:instrText xml:space="preserve"> PAGEREF _Toc95767175 \h </w:instrText>
        </w:r>
        <w:r w:rsidR="00787380">
          <w:rPr>
            <w:noProof/>
            <w:webHidden/>
          </w:rPr>
        </w:r>
        <w:r w:rsidR="00787380">
          <w:rPr>
            <w:noProof/>
            <w:webHidden/>
          </w:rPr>
          <w:fldChar w:fldCharType="separate"/>
        </w:r>
        <w:r w:rsidR="00787380">
          <w:rPr>
            <w:noProof/>
            <w:webHidden/>
          </w:rPr>
          <w:t>3</w:t>
        </w:r>
        <w:r w:rsidR="00787380">
          <w:rPr>
            <w:noProof/>
            <w:webHidden/>
          </w:rPr>
          <w:fldChar w:fldCharType="end"/>
        </w:r>
      </w:hyperlink>
    </w:p>
    <w:p w14:paraId="7C8B0D07" w14:textId="78167FAC" w:rsidR="00787380" w:rsidRDefault="00787380">
      <w:pPr>
        <w:pStyle w:val="Verzeichnis1"/>
        <w:rPr>
          <w:rFonts w:asciiTheme="minorHAnsi" w:eastAsiaTheme="minorEastAsia" w:hAnsiTheme="minorHAnsi"/>
          <w:noProof/>
          <w:lang w:eastAsia="de-DE"/>
        </w:rPr>
      </w:pPr>
      <w:hyperlink w:anchor="_Toc95767176" w:history="1">
        <w:r w:rsidRPr="00231489">
          <w:rPr>
            <w:rStyle w:val="Hyperlink"/>
            <w:noProof/>
          </w:rPr>
          <w:t>2</w:t>
        </w:r>
        <w:r>
          <w:rPr>
            <w:rFonts w:asciiTheme="minorHAnsi" w:eastAsiaTheme="minorEastAsia" w:hAnsiTheme="minorHAnsi"/>
            <w:noProof/>
            <w:lang w:eastAsia="de-DE"/>
          </w:rPr>
          <w:tab/>
        </w:r>
        <w:r w:rsidRPr="00231489">
          <w:rPr>
            <w:rStyle w:val="Hyperlink"/>
            <w:noProof/>
          </w:rPr>
          <w:t>Grundlagen (Vorstellung der Technologie)</w:t>
        </w:r>
        <w:r>
          <w:rPr>
            <w:noProof/>
            <w:webHidden/>
          </w:rPr>
          <w:tab/>
        </w:r>
        <w:r>
          <w:rPr>
            <w:noProof/>
            <w:webHidden/>
          </w:rPr>
          <w:fldChar w:fldCharType="begin"/>
        </w:r>
        <w:r>
          <w:rPr>
            <w:noProof/>
            <w:webHidden/>
          </w:rPr>
          <w:instrText xml:space="preserve"> PAGEREF _Toc95767176 \h </w:instrText>
        </w:r>
        <w:r>
          <w:rPr>
            <w:noProof/>
            <w:webHidden/>
          </w:rPr>
        </w:r>
        <w:r>
          <w:rPr>
            <w:noProof/>
            <w:webHidden/>
          </w:rPr>
          <w:fldChar w:fldCharType="separate"/>
        </w:r>
        <w:r>
          <w:rPr>
            <w:noProof/>
            <w:webHidden/>
          </w:rPr>
          <w:t>3</w:t>
        </w:r>
        <w:r>
          <w:rPr>
            <w:noProof/>
            <w:webHidden/>
          </w:rPr>
          <w:fldChar w:fldCharType="end"/>
        </w:r>
      </w:hyperlink>
    </w:p>
    <w:p w14:paraId="7D7FCBE3" w14:textId="344DB3AC" w:rsidR="00787380" w:rsidRDefault="00787380">
      <w:pPr>
        <w:pStyle w:val="Verzeichnis1"/>
        <w:rPr>
          <w:rFonts w:asciiTheme="minorHAnsi" w:eastAsiaTheme="minorEastAsia" w:hAnsiTheme="minorHAnsi"/>
          <w:noProof/>
          <w:lang w:eastAsia="de-DE"/>
        </w:rPr>
      </w:pPr>
      <w:hyperlink w:anchor="_Toc95767177" w:history="1">
        <w:r w:rsidRPr="00231489">
          <w:rPr>
            <w:rStyle w:val="Hyperlink"/>
            <w:noProof/>
          </w:rPr>
          <w:t>3</w:t>
        </w:r>
        <w:r>
          <w:rPr>
            <w:rFonts w:asciiTheme="minorHAnsi" w:eastAsiaTheme="minorEastAsia" w:hAnsiTheme="minorHAnsi"/>
            <w:noProof/>
            <w:lang w:eastAsia="de-DE"/>
          </w:rPr>
          <w:tab/>
        </w:r>
        <w:r w:rsidRPr="00231489">
          <w:rPr>
            <w:rStyle w:val="Hyperlink"/>
            <w:noProof/>
          </w:rPr>
          <w:t>Anforderungsanalyse</w:t>
        </w:r>
        <w:r>
          <w:rPr>
            <w:noProof/>
            <w:webHidden/>
          </w:rPr>
          <w:tab/>
        </w:r>
        <w:r>
          <w:rPr>
            <w:noProof/>
            <w:webHidden/>
          </w:rPr>
          <w:fldChar w:fldCharType="begin"/>
        </w:r>
        <w:r>
          <w:rPr>
            <w:noProof/>
            <w:webHidden/>
          </w:rPr>
          <w:instrText xml:space="preserve"> PAGEREF _Toc95767177 \h </w:instrText>
        </w:r>
        <w:r>
          <w:rPr>
            <w:noProof/>
            <w:webHidden/>
          </w:rPr>
        </w:r>
        <w:r>
          <w:rPr>
            <w:noProof/>
            <w:webHidden/>
          </w:rPr>
          <w:fldChar w:fldCharType="separate"/>
        </w:r>
        <w:r>
          <w:rPr>
            <w:noProof/>
            <w:webHidden/>
          </w:rPr>
          <w:t>3</w:t>
        </w:r>
        <w:r>
          <w:rPr>
            <w:noProof/>
            <w:webHidden/>
          </w:rPr>
          <w:fldChar w:fldCharType="end"/>
        </w:r>
      </w:hyperlink>
    </w:p>
    <w:p w14:paraId="402CD081" w14:textId="2ABDB788" w:rsidR="005B4D00" w:rsidRPr="00C6000C" w:rsidRDefault="00964AD8" w:rsidP="00A7017C">
      <w:pPr>
        <w:rPr>
          <w:rFonts w:cs="Arial"/>
        </w:rPr>
        <w:sectPr w:rsidR="005B4D00" w:rsidRPr="00C6000C" w:rsidSect="00D610A2">
          <w:headerReference w:type="default" r:id="rId11"/>
          <w:footerReference w:type="default" r:id="rId12"/>
          <w:type w:val="evenPage"/>
          <w:pgSz w:w="11906" w:h="16838"/>
          <w:pgMar w:top="1701" w:right="1701" w:bottom="1701" w:left="1701" w:header="709" w:footer="709" w:gutter="0"/>
          <w:pgNumType w:fmt="upperRoman" w:start="1"/>
          <w:cols w:space="708"/>
          <w:docGrid w:linePitch="360"/>
        </w:sectPr>
      </w:pPr>
      <w:r w:rsidRPr="00C6000C">
        <w:rPr>
          <w:rFonts w:cs="Arial"/>
        </w:rPr>
        <w:fldChar w:fldCharType="end"/>
      </w:r>
      <w:r w:rsidR="00C23FF1" w:rsidRPr="00C6000C">
        <w:rPr>
          <w:rFonts w:cs="Arial"/>
        </w:rPr>
        <w:br w:type="page"/>
      </w:r>
    </w:p>
    <w:p w14:paraId="5760FD10" w14:textId="791777B3" w:rsidR="00C92005" w:rsidRDefault="006608D5" w:rsidP="00396571">
      <w:pPr>
        <w:pStyle w:val="berschrift1"/>
        <w:rPr>
          <w:rFonts w:cs="Arial"/>
        </w:rPr>
      </w:pPr>
      <w:bookmarkStart w:id="16" w:name="_Toc95767175"/>
      <w:r>
        <w:rPr>
          <w:rFonts w:cs="Arial"/>
        </w:rPr>
        <w:lastRenderedPageBreak/>
        <w:t>Einführung</w:t>
      </w:r>
      <w:bookmarkEnd w:id="16"/>
    </w:p>
    <w:p w14:paraId="1457F3B5" w14:textId="3ED8222A" w:rsidR="00EF1F6C" w:rsidRPr="003C6A2D" w:rsidDel="003907F6" w:rsidRDefault="00EF1F6C" w:rsidP="00EF1F6C">
      <w:pPr>
        <w:rPr>
          <w:del w:id="17" w:author="Autor"/>
          <w:sz w:val="24"/>
          <w:szCs w:val="24"/>
          <w:rPrChange w:id="18" w:author="Autor">
            <w:rPr>
              <w:del w:id="19" w:author="Autor"/>
            </w:rPr>
          </w:rPrChange>
        </w:rPr>
      </w:pPr>
      <w:del w:id="20" w:author="Autor">
        <w:r w:rsidRPr="003C6A2D" w:rsidDel="003907F6">
          <w:rPr>
            <w:sz w:val="24"/>
            <w:szCs w:val="24"/>
            <w:rPrChange w:id="21" w:author="Autor">
              <w:rPr/>
            </w:rPrChange>
          </w:rPr>
          <w:delText xml:space="preserve">In unserem Projekt werden mithilfe der Grafikbibliothek OpenGL die zwei Spieleklassiker Mühle und ein einfaches Schiebepuzzle in 3D modelliert und teilweise spielbar gemacht. Dazu benutzen wir die Programmiersprache Python. </w:delText>
        </w:r>
      </w:del>
    </w:p>
    <w:p w14:paraId="38FEC94C" w14:textId="25EFADD8" w:rsidR="00B74616" w:rsidRPr="003C6A2D" w:rsidRDefault="00B74616" w:rsidP="00B74616">
      <w:pPr>
        <w:rPr>
          <w:sz w:val="24"/>
          <w:szCs w:val="24"/>
          <w:rPrChange w:id="22" w:author="Autor">
            <w:rPr/>
          </w:rPrChange>
        </w:rPr>
      </w:pPr>
      <w:del w:id="23" w:author="Autor">
        <w:r w:rsidRPr="003C6A2D" w:rsidDel="003907F6">
          <w:rPr>
            <w:sz w:val="24"/>
            <w:szCs w:val="24"/>
            <w:rPrChange w:id="24" w:author="Autor">
              <w:rPr/>
            </w:rPrChange>
          </w:rPr>
          <w:delText>Python ist eine universelle, üblicherweise interpretierte, höhere Programmiersprache. Sie hat den Anspruch, einen gut lesbaren, knappen Programmierstil zu fördern. Für die 3D Darstellung und Modellierung wurde in diesem Projekt zusätzlich OpenGL genutzt. OpenGL ist eine Spezifikation einer plattform- und programmiersprachenübergreifenden Programmierschnittstelle zur Entwicklung von 2D- und 3D-Computergrafikanwendungen. Der OpenGL-Standard beschreibt etwa 250 Befehl, die die Darstellung komplexer 3D-Szenen in Echtzeit erlaubt. Die Aufgabe des Projektes ist es zwei Spiele Klassiker in einer Beweglichen 3D Szene darzustellen, zusätzlich müssen einige Elemente in der Darstellung beweglich und interagier bar sein. Das erste Spiel „Mühle“ besitzt nur wenige unterschiedliche Elemente. Zu diesen Elementen zählt: Das Spielfeld mit der entsprechenden Textur und die Spielfigur mit der passenden Textur. Das zweite Spiel „Schiebepuzzle“ hat besitzt ebenfalls zwei unterschiedliche Elemente, jedoch hat dieses Spiel wesentlich mehr unterschiedliche Texturen, dazu gehören: Das Spielfeld mit passender Textur und die einzelnen Schiebesteine mit den nummerierten Texturen von 1-15. Der Schwerpunkt dieser Aufgabe ist es die unterschiedlichen Elemente bei der Programmierung aufeinander abzustimmen und bei der Interaktion die gewünschten Bewegungen zu er ziehen.</w:delText>
        </w:r>
      </w:del>
      <w:ins w:id="25" w:author="Autor">
        <w:r w:rsidR="003907F6">
          <w:rPr>
            <w:sz w:val="24"/>
            <w:szCs w:val="24"/>
          </w:rPr>
          <w:t>In unserem Projekt</w:t>
        </w:r>
        <w:r w:rsidR="00D948F9">
          <w:rPr>
            <w:sz w:val="24"/>
            <w:szCs w:val="24"/>
          </w:rPr>
          <w:t xml:space="preserve"> erstellen wir mithilfe von </w:t>
        </w:r>
        <w:proofErr w:type="spellStart"/>
        <w:r w:rsidR="00D948F9">
          <w:rPr>
            <w:sz w:val="24"/>
            <w:szCs w:val="24"/>
          </w:rPr>
          <w:t>Netty</w:t>
        </w:r>
        <w:proofErr w:type="spellEnd"/>
        <w:r w:rsidR="00D948F9">
          <w:rPr>
            <w:sz w:val="24"/>
            <w:szCs w:val="24"/>
          </w:rPr>
          <w:t xml:space="preserve"> und AngularJS eine Website, bei der sich Nutzer anmelden</w:t>
        </w:r>
        <w:r w:rsidR="00330241">
          <w:rPr>
            <w:sz w:val="24"/>
            <w:szCs w:val="24"/>
          </w:rPr>
          <w:t xml:space="preserve"> bzw. zuvor registrieren kann. Angemeldet kann er entweder a</w:t>
        </w:r>
        <w:r w:rsidR="00D1358B">
          <w:rPr>
            <w:sz w:val="24"/>
            <w:szCs w:val="24"/>
          </w:rPr>
          <w:t>l</w:t>
        </w:r>
        <w:del w:id="26" w:author="Autor">
          <w:r w:rsidR="00330241" w:rsidDel="00D1358B">
            <w:rPr>
              <w:sz w:val="24"/>
              <w:szCs w:val="24"/>
            </w:rPr>
            <w:delText>l</w:delText>
          </w:r>
        </w:del>
        <w:r w:rsidR="00330241">
          <w:rPr>
            <w:sz w:val="24"/>
            <w:szCs w:val="24"/>
          </w:rPr>
          <w:t>leine oder mit andren Nutzern über eine Zeichenfläche mit verschiedensten Werkzeugen malen.</w:t>
        </w:r>
      </w:ins>
    </w:p>
    <w:p w14:paraId="14072807" w14:textId="072E88EC" w:rsidR="002A57FE" w:rsidRDefault="00E40AF3" w:rsidP="00992D89">
      <w:pPr>
        <w:rPr>
          <w:ins w:id="27" w:author="Autor"/>
        </w:rPr>
      </w:pPr>
      <w:del w:id="28" w:author="Autor">
        <w:r w:rsidDel="002A57FE">
          <w:delText xml:space="preserve"> </w:delText>
        </w:r>
      </w:del>
    </w:p>
    <w:p w14:paraId="1F476E6C" w14:textId="1685C656" w:rsidR="002A57FE" w:rsidRDefault="002A57FE" w:rsidP="00C21C61">
      <w:pPr>
        <w:pStyle w:val="berschrift1"/>
        <w:rPr>
          <w:ins w:id="29" w:author="Autor"/>
        </w:rPr>
      </w:pPr>
      <w:bookmarkStart w:id="30" w:name="_Toc95767176"/>
      <w:ins w:id="31" w:author="Autor">
        <w:r>
          <w:t>Grundlagen (Vorstellung der Technologie)</w:t>
        </w:r>
        <w:bookmarkEnd w:id="30"/>
      </w:ins>
    </w:p>
    <w:p w14:paraId="25169D4C" w14:textId="4014D94C" w:rsidR="002A57FE" w:rsidRDefault="002A57FE" w:rsidP="002A57FE">
      <w:pPr>
        <w:rPr>
          <w:ins w:id="32" w:author="Autor"/>
        </w:rPr>
      </w:pPr>
      <w:ins w:id="33" w:author="Autor">
        <w:r>
          <w:t xml:space="preserve">Mach du mal Alex, ich kenn mich damit nicht so gut aus </w:t>
        </w:r>
      </w:ins>
    </w:p>
    <w:p w14:paraId="7AE10C14" w14:textId="2F70FCD4" w:rsidR="002A57FE" w:rsidRDefault="002A57FE" w:rsidP="00C21C61">
      <w:pPr>
        <w:pStyle w:val="berschrift1"/>
        <w:rPr>
          <w:ins w:id="34" w:author="Autor"/>
        </w:rPr>
      </w:pPr>
      <w:bookmarkStart w:id="35" w:name="_Toc95767177"/>
      <w:ins w:id="36" w:author="Autor">
        <w:r>
          <w:t>Anforderungsanalyse</w:t>
        </w:r>
        <w:bookmarkEnd w:id="35"/>
      </w:ins>
    </w:p>
    <w:p w14:paraId="1CA018F3" w14:textId="5AA45D36" w:rsidR="002A57FE" w:rsidRDefault="00974728" w:rsidP="002A57FE">
      <w:pPr>
        <w:rPr>
          <w:ins w:id="37" w:author="Autor"/>
        </w:rPr>
      </w:pPr>
      <w:ins w:id="38" w:author="Autor">
        <w:r>
          <w:t xml:space="preserve">Als Ausgangspunkt für unsere Anforderungsanalyse habe wir </w:t>
        </w:r>
        <w:r w:rsidR="00C21C61">
          <w:t>5</w:t>
        </w:r>
        <w:r>
          <w:t xml:space="preserve"> Use-Cases erstellt: „Anmelden auf der Website“, „Starten einer Zeichen-Session“, „Beitreten einer Zeichen-Session“</w:t>
        </w:r>
        <w:r w:rsidR="00C21C61">
          <w:t>,</w:t>
        </w:r>
        <w:r>
          <w:t xml:space="preserve"> „Bemalen der Zeichenfläche“</w:t>
        </w:r>
        <w:r w:rsidR="00C21C61">
          <w:t xml:space="preserve"> und „Mainaktivität“.</w:t>
        </w:r>
      </w:ins>
    </w:p>
    <w:p w14:paraId="2AA24CCF" w14:textId="5C86CAFF" w:rsidR="0004733D" w:rsidRDefault="0004733D" w:rsidP="002A57FE">
      <w:pPr>
        <w:rPr>
          <w:ins w:id="39" w:author="Autor"/>
        </w:rPr>
      </w:pPr>
      <w:ins w:id="40" w:author="Autor">
        <w:r>
          <w:t xml:space="preserve">Beim ersten Use-Case, dem Anmelden auf der Website muss unser System dem Nutzer die Möglichkeit bieten sich entweder als Gast (anonym) oder mit einem Benutzernamen anzumelden. Des </w:t>
        </w:r>
        <w:proofErr w:type="spellStart"/>
        <w:r>
          <w:t>weitereren</w:t>
        </w:r>
        <w:proofErr w:type="spellEnd"/>
        <w:r>
          <w:t xml:space="preserve"> muss es dazu fähig sein den Namen des Nutzers zu speichern und sollte diesen auch nach der Speicherung anzeigen können.</w:t>
        </w:r>
      </w:ins>
    </w:p>
    <w:p w14:paraId="3A268642" w14:textId="7F7F433A" w:rsidR="0004733D" w:rsidRDefault="0004733D" w:rsidP="002A57FE">
      <w:pPr>
        <w:rPr>
          <w:ins w:id="41" w:author="Autor"/>
        </w:rPr>
      </w:pPr>
      <w:ins w:id="42" w:author="Autor">
        <w:r>
          <w:t>Im zweiten Use-Case „Starten einer Zeichen-Session“ muss das System dem Nutzer (Host) die Möglichkeit bieten eine neue Session zu starten und diese danach zu konfigurieren. Nach dem Konfigurieren muss das System einen Session-Key erstellen und sollte diesen anzeigen können. Mit dem Session-Key können dann andere Nutzer der Session beitreten (Use-Case „Beitreten einer Zeichen-Session“). Nach dem Anzeigen des Session-Keys muss das System ihn abspeichern können.</w:t>
        </w:r>
      </w:ins>
    </w:p>
    <w:p w14:paraId="504308A6" w14:textId="5DE37B97" w:rsidR="00421C0B" w:rsidRDefault="00421C0B" w:rsidP="002A57FE">
      <w:pPr>
        <w:rPr>
          <w:ins w:id="43" w:author="Autor"/>
        </w:rPr>
      </w:pPr>
      <w:ins w:id="44" w:author="Autor">
        <w:r>
          <w:t>Der dritte Use-Case ist „Beitreten einer Zeichen-Session“. Nach dem Anzeigen der Möglichkeit zum Session-Beitritt muss der Nutzer sich mit dem Session-Keys eines anderen Nutzers in der Session anmelden können. Diese Eingabe wird dann vom System validiert. Nach erfolgreicher Validierung wird eine Verbindung zur Session aufgebaut, andernfalls wird diese Verbindung nicht hergestellt.</w:t>
        </w:r>
      </w:ins>
    </w:p>
    <w:p w14:paraId="7B09256C" w14:textId="17F420CC" w:rsidR="00421C0B" w:rsidRDefault="00421C0B" w:rsidP="002A57FE">
      <w:pPr>
        <w:rPr>
          <w:ins w:id="45" w:author="Autor"/>
        </w:rPr>
      </w:pPr>
      <w:ins w:id="46" w:author="Autor">
        <w:r>
          <w:t xml:space="preserve">Im Use-Case „Bemalen der Zeichenfläche“ muss das System als erstes überprüfen, ob eine Session existiert und nach erfolgreicher Sessionüberprüfung (Session existiert) wird </w:t>
        </w:r>
        <w:r>
          <w:lastRenderedPageBreak/>
          <w:t xml:space="preserve">es die anderen Nutzer der Session anzeigen. Ein Bemalen der Zeichenfläche ist auch ohne existierende Session möglich, allerdings dann nur für den Nutzer </w:t>
        </w:r>
        <w:proofErr w:type="gramStart"/>
        <w:r>
          <w:t>alleine</w:t>
        </w:r>
        <w:proofErr w:type="gramEnd"/>
        <w:r>
          <w:t xml:space="preserve">. </w:t>
        </w:r>
      </w:ins>
    </w:p>
    <w:p w14:paraId="0B9AFE77" w14:textId="45D61F08" w:rsidR="00C276F6" w:rsidRDefault="00C276F6" w:rsidP="002A57FE">
      <w:pPr>
        <w:rPr>
          <w:ins w:id="47" w:author="Autor"/>
        </w:rPr>
      </w:pPr>
      <w:ins w:id="48" w:author="Autor">
        <w:r>
          <w:t>Nach der Sessionüberprüfung soll der Nutzer das Zeichentool ändern und die Zeichenfläche mit dem ausgewählten Tool bearbeiten können. Darauffolgend muss das System die Zeichenfläche bei allen Nutzern aktualisieren und wird diese anzeigen. Zuletzt muss der Nutzer die Möglichkeit haben die Session zu schließen bzw. diese zu verlassen (wenn zuvor einer Sitzung beigetreten wurde). Beim Scheitern der Schließung bleibt der Nutzer in der Zeichenfläche und kann wieder das Zeichentool ändern bzw. die Zeichenfläche bearbeiten.</w:t>
        </w:r>
      </w:ins>
    </w:p>
    <w:p w14:paraId="42715238" w14:textId="13211CA8" w:rsidR="00C21C61" w:rsidRDefault="00C21C61" w:rsidP="002A57FE">
      <w:pPr>
        <w:rPr>
          <w:ins w:id="49" w:author="Autor"/>
        </w:rPr>
      </w:pPr>
      <w:ins w:id="50" w:author="Autor">
        <w:r>
          <w:t>Zu guter Letzt kommt noch das Use-Case „Mainaktivität“. Hierbei wird nur beschrieben, dass das System allgemein dazu fähig sein wird alle Interaktionsmöglichkeiten anzuzeigen und dem Nutzer die Möglichkeit der Auswahl einer Interaktion bietet. Außerdem muss das System nach der Auswahl einer Zeichensession die Anmeldung bei der Website überprüfen und nach dem Scheitern dieser dem Nutzer die Möglichkeit bieten sich selbst anzumelden.</w:t>
        </w:r>
      </w:ins>
    </w:p>
    <w:p w14:paraId="594DA0E1" w14:textId="77777777" w:rsidR="0004733D" w:rsidRPr="002A57FE" w:rsidRDefault="0004733D" w:rsidP="002A57FE"/>
    <w:sectPr w:rsidR="0004733D" w:rsidRPr="002A57FE" w:rsidSect="00DD1A85">
      <w:footerReference w:type="default" r:id="rId13"/>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A0B55" w14:textId="77777777" w:rsidR="000E0555" w:rsidRDefault="000E0555" w:rsidP="00BA1924">
      <w:pPr>
        <w:spacing w:line="240" w:lineRule="auto"/>
      </w:pPr>
      <w:r>
        <w:separator/>
      </w:r>
    </w:p>
  </w:endnote>
  <w:endnote w:type="continuationSeparator" w:id="0">
    <w:p w14:paraId="236D8DE8" w14:textId="77777777" w:rsidR="000E0555" w:rsidRDefault="000E0555" w:rsidP="00BA1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nkGothITC Bk BT">
    <w:altName w:val="Segoe Script"/>
    <w:charset w:val="00"/>
    <w:family w:val="swiss"/>
    <w:pitch w:val="variable"/>
    <w:sig w:usb0="00000003" w:usb1="00000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09F3D" w14:textId="77777777" w:rsidR="0070711E" w:rsidRDefault="0070711E" w:rsidP="00CC7E3D">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596130"/>
      <w:docPartObj>
        <w:docPartGallery w:val="Page Numbers (Bottom of Page)"/>
        <w:docPartUnique/>
      </w:docPartObj>
    </w:sdtPr>
    <w:sdtEndPr/>
    <w:sdtContent>
      <w:p w14:paraId="19865325" w14:textId="60E3F03D" w:rsidR="0070711E" w:rsidRDefault="0070711E" w:rsidP="008327AB">
        <w:pPr>
          <w:pStyle w:val="Fuzeile"/>
          <w:jc w:val="center"/>
        </w:pPr>
        <w:r>
          <w:fldChar w:fldCharType="begin"/>
        </w:r>
        <w:r>
          <w:instrText>PAGE   \* MERGEFORMAT</w:instrText>
        </w:r>
        <w:r>
          <w:fldChar w:fldCharType="separate"/>
        </w:r>
        <w:r>
          <w:rPr>
            <w:noProof/>
          </w:rPr>
          <w:t>V</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306472"/>
      <w:docPartObj>
        <w:docPartGallery w:val="Page Numbers (Bottom of Page)"/>
        <w:docPartUnique/>
      </w:docPartObj>
    </w:sdtPr>
    <w:sdtEndPr/>
    <w:sdtContent>
      <w:p w14:paraId="1D3D8164" w14:textId="1DFC81DC" w:rsidR="0070711E" w:rsidRDefault="003D61A0" w:rsidP="00135B33">
        <w:pPr>
          <w:pStyle w:val="Fuzeile"/>
          <w:jc w:val="center"/>
        </w:pPr>
        <w:r>
          <w:fldChar w:fldCharType="begin"/>
        </w:r>
        <w:r>
          <w:instrText>PAGE   \* MERGEFORMAT</w:instrText>
        </w:r>
        <w: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5D908" w14:textId="77777777" w:rsidR="000E0555" w:rsidRDefault="000E0555" w:rsidP="00BA1924">
      <w:pPr>
        <w:spacing w:line="240" w:lineRule="auto"/>
      </w:pPr>
      <w:r>
        <w:separator/>
      </w:r>
    </w:p>
  </w:footnote>
  <w:footnote w:type="continuationSeparator" w:id="0">
    <w:p w14:paraId="5C1CE47D" w14:textId="77777777" w:rsidR="000E0555" w:rsidRDefault="000E0555" w:rsidP="00BA19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094402"/>
      <w:docPartObj>
        <w:docPartGallery w:val="Page Numbers (Top of Page)"/>
        <w:docPartUnique/>
      </w:docPartObj>
    </w:sdtPr>
    <w:sdtEndPr/>
    <w:sdtContent>
      <w:p w14:paraId="69CDFA1D" w14:textId="77777777" w:rsidR="0070711E" w:rsidRDefault="0070711E" w:rsidP="004B7759">
        <w:pPr>
          <w:pStyle w:val="Kopfzeile"/>
          <w:jc w:val="center"/>
        </w:pPr>
        <w:r>
          <w:fldChar w:fldCharType="begin"/>
        </w:r>
        <w:r>
          <w:instrText>PAGE   \* MERGEFORMAT</w:instrText>
        </w:r>
        <w:r>
          <w:fldChar w:fldCharType="separate"/>
        </w:r>
        <w:r>
          <w:rPr>
            <w:noProof/>
          </w:rPr>
          <w:t>3</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E013" w14:textId="77777777" w:rsidR="0070711E" w:rsidRDefault="0070711E" w:rsidP="00036CDB">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D5001"/>
    <w:multiLevelType w:val="multilevel"/>
    <w:tmpl w:val="D9F67126"/>
    <w:lvl w:ilvl="0">
      <w:start w:val="1"/>
      <w:numFmt w:val="decimal"/>
      <w:pStyle w:val="berschrift1"/>
      <w:lvlText w:val="%1"/>
      <w:lvlJc w:val="left"/>
      <w:pPr>
        <w:ind w:left="4402" w:hanging="432"/>
      </w:pPr>
    </w:lvl>
    <w:lvl w:ilvl="1">
      <w:start w:val="1"/>
      <w:numFmt w:val="decimal"/>
      <w:pStyle w:val="berschrift2"/>
      <w:lvlText w:val="%1.%2"/>
      <w:lvlJc w:val="left"/>
      <w:pPr>
        <w:ind w:left="553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3698"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BA50411"/>
    <w:multiLevelType w:val="hybridMultilevel"/>
    <w:tmpl w:val="52BA1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C344A8"/>
    <w:multiLevelType w:val="hybridMultilevel"/>
    <w:tmpl w:val="9168E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8F475C"/>
    <w:multiLevelType w:val="hybridMultilevel"/>
    <w:tmpl w:val="8C4A9F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autoHyphenation/>
  <w:hyphenationZone w:val="142"/>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0N7SwNDC1MAZCIyUdpeDU4uLM/DyQAqNaAPvqoaksAAAA"/>
  </w:docVars>
  <w:rsids>
    <w:rsidRoot w:val="00F25661"/>
    <w:rsid w:val="00000A7C"/>
    <w:rsid w:val="00000C4D"/>
    <w:rsid w:val="00000CEC"/>
    <w:rsid w:val="00000F9B"/>
    <w:rsid w:val="00001692"/>
    <w:rsid w:val="000025F2"/>
    <w:rsid w:val="00002C2B"/>
    <w:rsid w:val="00003C41"/>
    <w:rsid w:val="00004164"/>
    <w:rsid w:val="00004AD2"/>
    <w:rsid w:val="00004C5D"/>
    <w:rsid w:val="00004EF0"/>
    <w:rsid w:val="00004F1D"/>
    <w:rsid w:val="00006671"/>
    <w:rsid w:val="00006C7B"/>
    <w:rsid w:val="00010094"/>
    <w:rsid w:val="00010C0B"/>
    <w:rsid w:val="00011F3B"/>
    <w:rsid w:val="000128E7"/>
    <w:rsid w:val="00013137"/>
    <w:rsid w:val="00013DA6"/>
    <w:rsid w:val="00014394"/>
    <w:rsid w:val="000144FA"/>
    <w:rsid w:val="000145E1"/>
    <w:rsid w:val="00014677"/>
    <w:rsid w:val="00014813"/>
    <w:rsid w:val="00014CA8"/>
    <w:rsid w:val="00014F4A"/>
    <w:rsid w:val="00015AD0"/>
    <w:rsid w:val="00015B15"/>
    <w:rsid w:val="00015D59"/>
    <w:rsid w:val="000163A4"/>
    <w:rsid w:val="000164B5"/>
    <w:rsid w:val="000164DA"/>
    <w:rsid w:val="00016869"/>
    <w:rsid w:val="00016A94"/>
    <w:rsid w:val="000172F9"/>
    <w:rsid w:val="000203ED"/>
    <w:rsid w:val="000206A6"/>
    <w:rsid w:val="00020D3B"/>
    <w:rsid w:val="00020FE6"/>
    <w:rsid w:val="000210DB"/>
    <w:rsid w:val="0002123D"/>
    <w:rsid w:val="000212FA"/>
    <w:rsid w:val="00022280"/>
    <w:rsid w:val="0002284B"/>
    <w:rsid w:val="0002316F"/>
    <w:rsid w:val="00023475"/>
    <w:rsid w:val="000237CD"/>
    <w:rsid w:val="000239C3"/>
    <w:rsid w:val="00023C20"/>
    <w:rsid w:val="00024413"/>
    <w:rsid w:val="00024B22"/>
    <w:rsid w:val="00024E2D"/>
    <w:rsid w:val="000251F5"/>
    <w:rsid w:val="00026027"/>
    <w:rsid w:val="0002659B"/>
    <w:rsid w:val="000267C4"/>
    <w:rsid w:val="00026899"/>
    <w:rsid w:val="00026CD6"/>
    <w:rsid w:val="0002731D"/>
    <w:rsid w:val="000276D5"/>
    <w:rsid w:val="00027A62"/>
    <w:rsid w:val="00027BDE"/>
    <w:rsid w:val="000321AA"/>
    <w:rsid w:val="0003230F"/>
    <w:rsid w:val="00033069"/>
    <w:rsid w:val="0003317D"/>
    <w:rsid w:val="00033370"/>
    <w:rsid w:val="00033F48"/>
    <w:rsid w:val="00034672"/>
    <w:rsid w:val="0003469E"/>
    <w:rsid w:val="0003579A"/>
    <w:rsid w:val="00035BEE"/>
    <w:rsid w:val="00036674"/>
    <w:rsid w:val="00036CDB"/>
    <w:rsid w:val="00037168"/>
    <w:rsid w:val="00041537"/>
    <w:rsid w:val="000417B5"/>
    <w:rsid w:val="000428EA"/>
    <w:rsid w:val="00042AF9"/>
    <w:rsid w:val="00043F48"/>
    <w:rsid w:val="00044EB7"/>
    <w:rsid w:val="000455CE"/>
    <w:rsid w:val="000456B8"/>
    <w:rsid w:val="000459A6"/>
    <w:rsid w:val="00045A9A"/>
    <w:rsid w:val="000461F8"/>
    <w:rsid w:val="000465E6"/>
    <w:rsid w:val="0004733D"/>
    <w:rsid w:val="00047738"/>
    <w:rsid w:val="000479E3"/>
    <w:rsid w:val="00047DFB"/>
    <w:rsid w:val="00051333"/>
    <w:rsid w:val="000530D3"/>
    <w:rsid w:val="00053A97"/>
    <w:rsid w:val="00053B22"/>
    <w:rsid w:val="00054576"/>
    <w:rsid w:val="00054AB0"/>
    <w:rsid w:val="000551FF"/>
    <w:rsid w:val="000557B0"/>
    <w:rsid w:val="00055A9C"/>
    <w:rsid w:val="000564BC"/>
    <w:rsid w:val="00057234"/>
    <w:rsid w:val="000572B0"/>
    <w:rsid w:val="000577AC"/>
    <w:rsid w:val="00061B5A"/>
    <w:rsid w:val="00061C60"/>
    <w:rsid w:val="00061E45"/>
    <w:rsid w:val="00061F6E"/>
    <w:rsid w:val="00061F83"/>
    <w:rsid w:val="00062424"/>
    <w:rsid w:val="000629D5"/>
    <w:rsid w:val="00063448"/>
    <w:rsid w:val="00063453"/>
    <w:rsid w:val="000634FD"/>
    <w:rsid w:val="0006386D"/>
    <w:rsid w:val="000643D7"/>
    <w:rsid w:val="00064460"/>
    <w:rsid w:val="00064BA3"/>
    <w:rsid w:val="000656EB"/>
    <w:rsid w:val="000662D6"/>
    <w:rsid w:val="000664C1"/>
    <w:rsid w:val="000666D9"/>
    <w:rsid w:val="00067DE6"/>
    <w:rsid w:val="00070285"/>
    <w:rsid w:val="000705EA"/>
    <w:rsid w:val="00070681"/>
    <w:rsid w:val="0007093F"/>
    <w:rsid w:val="00071462"/>
    <w:rsid w:val="00072245"/>
    <w:rsid w:val="000728A3"/>
    <w:rsid w:val="000732B4"/>
    <w:rsid w:val="00073700"/>
    <w:rsid w:val="00073CB3"/>
    <w:rsid w:val="00074702"/>
    <w:rsid w:val="00076E94"/>
    <w:rsid w:val="0007799A"/>
    <w:rsid w:val="00077A75"/>
    <w:rsid w:val="00080EA1"/>
    <w:rsid w:val="00082266"/>
    <w:rsid w:val="00083C12"/>
    <w:rsid w:val="00083CA2"/>
    <w:rsid w:val="00083D17"/>
    <w:rsid w:val="000844E0"/>
    <w:rsid w:val="00084559"/>
    <w:rsid w:val="00084ADD"/>
    <w:rsid w:val="00084C65"/>
    <w:rsid w:val="00085071"/>
    <w:rsid w:val="000850E4"/>
    <w:rsid w:val="000852C0"/>
    <w:rsid w:val="00085942"/>
    <w:rsid w:val="00085EEA"/>
    <w:rsid w:val="00086D19"/>
    <w:rsid w:val="00087DC8"/>
    <w:rsid w:val="000901A1"/>
    <w:rsid w:val="00092FA0"/>
    <w:rsid w:val="00093BCD"/>
    <w:rsid w:val="00093EA0"/>
    <w:rsid w:val="00094364"/>
    <w:rsid w:val="00094762"/>
    <w:rsid w:val="000956BB"/>
    <w:rsid w:val="000957CA"/>
    <w:rsid w:val="00095E7B"/>
    <w:rsid w:val="00096ABD"/>
    <w:rsid w:val="0009722A"/>
    <w:rsid w:val="0009754E"/>
    <w:rsid w:val="00097C95"/>
    <w:rsid w:val="000A0391"/>
    <w:rsid w:val="000A19FF"/>
    <w:rsid w:val="000A442D"/>
    <w:rsid w:val="000A469F"/>
    <w:rsid w:val="000A56B5"/>
    <w:rsid w:val="000A64FA"/>
    <w:rsid w:val="000A728C"/>
    <w:rsid w:val="000A75B3"/>
    <w:rsid w:val="000A76F8"/>
    <w:rsid w:val="000B0E4B"/>
    <w:rsid w:val="000B130A"/>
    <w:rsid w:val="000B1383"/>
    <w:rsid w:val="000B156A"/>
    <w:rsid w:val="000B1EF1"/>
    <w:rsid w:val="000B2892"/>
    <w:rsid w:val="000B2C44"/>
    <w:rsid w:val="000B2D9A"/>
    <w:rsid w:val="000B3383"/>
    <w:rsid w:val="000B341B"/>
    <w:rsid w:val="000B3ECE"/>
    <w:rsid w:val="000B4AD4"/>
    <w:rsid w:val="000B5455"/>
    <w:rsid w:val="000B59FC"/>
    <w:rsid w:val="000B6977"/>
    <w:rsid w:val="000B75EA"/>
    <w:rsid w:val="000B7F64"/>
    <w:rsid w:val="000C0045"/>
    <w:rsid w:val="000C0198"/>
    <w:rsid w:val="000C0E8C"/>
    <w:rsid w:val="000C1D89"/>
    <w:rsid w:val="000C212E"/>
    <w:rsid w:val="000C234C"/>
    <w:rsid w:val="000C2D88"/>
    <w:rsid w:val="000C2EC5"/>
    <w:rsid w:val="000C3774"/>
    <w:rsid w:val="000C41D7"/>
    <w:rsid w:val="000C4A69"/>
    <w:rsid w:val="000C53A1"/>
    <w:rsid w:val="000C552F"/>
    <w:rsid w:val="000C60F3"/>
    <w:rsid w:val="000C704C"/>
    <w:rsid w:val="000C75B2"/>
    <w:rsid w:val="000D07AC"/>
    <w:rsid w:val="000D0DCE"/>
    <w:rsid w:val="000D0F2F"/>
    <w:rsid w:val="000D1743"/>
    <w:rsid w:val="000D1A0C"/>
    <w:rsid w:val="000D1CD3"/>
    <w:rsid w:val="000D239E"/>
    <w:rsid w:val="000D30E7"/>
    <w:rsid w:val="000D31F3"/>
    <w:rsid w:val="000D4AEB"/>
    <w:rsid w:val="000D4CC3"/>
    <w:rsid w:val="000D4FEC"/>
    <w:rsid w:val="000D506C"/>
    <w:rsid w:val="000D53B6"/>
    <w:rsid w:val="000D58F6"/>
    <w:rsid w:val="000D5E9E"/>
    <w:rsid w:val="000D64DB"/>
    <w:rsid w:val="000D65F5"/>
    <w:rsid w:val="000D686E"/>
    <w:rsid w:val="000D6EB3"/>
    <w:rsid w:val="000D6F15"/>
    <w:rsid w:val="000D706B"/>
    <w:rsid w:val="000D7BB2"/>
    <w:rsid w:val="000E039E"/>
    <w:rsid w:val="000E0555"/>
    <w:rsid w:val="000E1186"/>
    <w:rsid w:val="000E1C7F"/>
    <w:rsid w:val="000E20C0"/>
    <w:rsid w:val="000E243A"/>
    <w:rsid w:val="000E3FCB"/>
    <w:rsid w:val="000E4E1B"/>
    <w:rsid w:val="000E4F63"/>
    <w:rsid w:val="000E5B28"/>
    <w:rsid w:val="000E75E0"/>
    <w:rsid w:val="000E7C95"/>
    <w:rsid w:val="000F0002"/>
    <w:rsid w:val="000F0D13"/>
    <w:rsid w:val="000F0F2E"/>
    <w:rsid w:val="000F17DB"/>
    <w:rsid w:val="000F1DE3"/>
    <w:rsid w:val="000F1F34"/>
    <w:rsid w:val="000F267C"/>
    <w:rsid w:val="000F2A8E"/>
    <w:rsid w:val="000F2D2F"/>
    <w:rsid w:val="000F2EBE"/>
    <w:rsid w:val="000F3FF8"/>
    <w:rsid w:val="000F40D6"/>
    <w:rsid w:val="000F4235"/>
    <w:rsid w:val="000F53A7"/>
    <w:rsid w:val="000F58C6"/>
    <w:rsid w:val="000F5C11"/>
    <w:rsid w:val="000F5FDF"/>
    <w:rsid w:val="000F660E"/>
    <w:rsid w:val="000F7582"/>
    <w:rsid w:val="000F799B"/>
    <w:rsid w:val="000F7CB8"/>
    <w:rsid w:val="00100142"/>
    <w:rsid w:val="001003D3"/>
    <w:rsid w:val="00100739"/>
    <w:rsid w:val="001012D0"/>
    <w:rsid w:val="001012E5"/>
    <w:rsid w:val="00101762"/>
    <w:rsid w:val="0010252D"/>
    <w:rsid w:val="001035CA"/>
    <w:rsid w:val="00103D76"/>
    <w:rsid w:val="00103DA4"/>
    <w:rsid w:val="0010447B"/>
    <w:rsid w:val="0010526B"/>
    <w:rsid w:val="0010549F"/>
    <w:rsid w:val="00105EDD"/>
    <w:rsid w:val="00106ADC"/>
    <w:rsid w:val="00107544"/>
    <w:rsid w:val="00107D1F"/>
    <w:rsid w:val="00107D46"/>
    <w:rsid w:val="00110342"/>
    <w:rsid w:val="00111327"/>
    <w:rsid w:val="00111CA2"/>
    <w:rsid w:val="00111CCE"/>
    <w:rsid w:val="001121A5"/>
    <w:rsid w:val="0011247D"/>
    <w:rsid w:val="00112839"/>
    <w:rsid w:val="00112A6A"/>
    <w:rsid w:val="00112B0D"/>
    <w:rsid w:val="00112C46"/>
    <w:rsid w:val="00112CAA"/>
    <w:rsid w:val="0011321A"/>
    <w:rsid w:val="001139BC"/>
    <w:rsid w:val="0011406B"/>
    <w:rsid w:val="001148F7"/>
    <w:rsid w:val="00114AF3"/>
    <w:rsid w:val="001151B3"/>
    <w:rsid w:val="001153D7"/>
    <w:rsid w:val="00115718"/>
    <w:rsid w:val="001157EE"/>
    <w:rsid w:val="00115E08"/>
    <w:rsid w:val="00116349"/>
    <w:rsid w:val="00120257"/>
    <w:rsid w:val="00120704"/>
    <w:rsid w:val="00120F52"/>
    <w:rsid w:val="00121653"/>
    <w:rsid w:val="00122206"/>
    <w:rsid w:val="0012364D"/>
    <w:rsid w:val="00123B07"/>
    <w:rsid w:val="00123D34"/>
    <w:rsid w:val="00124390"/>
    <w:rsid w:val="00124BF8"/>
    <w:rsid w:val="00125709"/>
    <w:rsid w:val="00125F0C"/>
    <w:rsid w:val="00126211"/>
    <w:rsid w:val="001270AF"/>
    <w:rsid w:val="00127886"/>
    <w:rsid w:val="00127E2A"/>
    <w:rsid w:val="001301AC"/>
    <w:rsid w:val="001301B5"/>
    <w:rsid w:val="001301FD"/>
    <w:rsid w:val="00130874"/>
    <w:rsid w:val="0013109C"/>
    <w:rsid w:val="00131381"/>
    <w:rsid w:val="0013159F"/>
    <w:rsid w:val="00131A73"/>
    <w:rsid w:val="0013201B"/>
    <w:rsid w:val="00133050"/>
    <w:rsid w:val="00133B39"/>
    <w:rsid w:val="00134533"/>
    <w:rsid w:val="001350F0"/>
    <w:rsid w:val="001353BC"/>
    <w:rsid w:val="00135B33"/>
    <w:rsid w:val="0013619E"/>
    <w:rsid w:val="001400A9"/>
    <w:rsid w:val="0014065A"/>
    <w:rsid w:val="0014068E"/>
    <w:rsid w:val="001406CD"/>
    <w:rsid w:val="00140957"/>
    <w:rsid w:val="00140F0C"/>
    <w:rsid w:val="00142B09"/>
    <w:rsid w:val="00143057"/>
    <w:rsid w:val="0014408A"/>
    <w:rsid w:val="00144339"/>
    <w:rsid w:val="00144DF6"/>
    <w:rsid w:val="001456DB"/>
    <w:rsid w:val="001468B0"/>
    <w:rsid w:val="00146E03"/>
    <w:rsid w:val="00146E74"/>
    <w:rsid w:val="00150932"/>
    <w:rsid w:val="00150B06"/>
    <w:rsid w:val="0015104D"/>
    <w:rsid w:val="001512C1"/>
    <w:rsid w:val="00151C55"/>
    <w:rsid w:val="00152036"/>
    <w:rsid w:val="001522F5"/>
    <w:rsid w:val="00152ACB"/>
    <w:rsid w:val="00154233"/>
    <w:rsid w:val="00154E8E"/>
    <w:rsid w:val="00155577"/>
    <w:rsid w:val="00155B10"/>
    <w:rsid w:val="0015664F"/>
    <w:rsid w:val="00160F67"/>
    <w:rsid w:val="00160FF8"/>
    <w:rsid w:val="0016277C"/>
    <w:rsid w:val="00162D8E"/>
    <w:rsid w:val="00163264"/>
    <w:rsid w:val="001636BD"/>
    <w:rsid w:val="00163CE2"/>
    <w:rsid w:val="00164E53"/>
    <w:rsid w:val="001650CA"/>
    <w:rsid w:val="001650DD"/>
    <w:rsid w:val="0016521F"/>
    <w:rsid w:val="00165794"/>
    <w:rsid w:val="00165BAD"/>
    <w:rsid w:val="00166B7A"/>
    <w:rsid w:val="0016742F"/>
    <w:rsid w:val="00167A2A"/>
    <w:rsid w:val="00167E91"/>
    <w:rsid w:val="0017020C"/>
    <w:rsid w:val="00170603"/>
    <w:rsid w:val="0017104C"/>
    <w:rsid w:val="00171302"/>
    <w:rsid w:val="00171867"/>
    <w:rsid w:val="00171E66"/>
    <w:rsid w:val="001721C1"/>
    <w:rsid w:val="0017233A"/>
    <w:rsid w:val="0017284F"/>
    <w:rsid w:val="00172A19"/>
    <w:rsid w:val="00174413"/>
    <w:rsid w:val="00174CB1"/>
    <w:rsid w:val="00174E9E"/>
    <w:rsid w:val="00176035"/>
    <w:rsid w:val="00176226"/>
    <w:rsid w:val="0017630C"/>
    <w:rsid w:val="0017694B"/>
    <w:rsid w:val="00176AAA"/>
    <w:rsid w:val="00182F11"/>
    <w:rsid w:val="001835A2"/>
    <w:rsid w:val="00183A10"/>
    <w:rsid w:val="00183B4A"/>
    <w:rsid w:val="00183BFE"/>
    <w:rsid w:val="00183EF9"/>
    <w:rsid w:val="00184042"/>
    <w:rsid w:val="001849BA"/>
    <w:rsid w:val="00184FB3"/>
    <w:rsid w:val="00185A12"/>
    <w:rsid w:val="00185BDC"/>
    <w:rsid w:val="001860AA"/>
    <w:rsid w:val="001864D6"/>
    <w:rsid w:val="00186CD0"/>
    <w:rsid w:val="00186FCE"/>
    <w:rsid w:val="001874B2"/>
    <w:rsid w:val="00190320"/>
    <w:rsid w:val="0019102B"/>
    <w:rsid w:val="001916EB"/>
    <w:rsid w:val="001920A0"/>
    <w:rsid w:val="0019230A"/>
    <w:rsid w:val="00192493"/>
    <w:rsid w:val="00193047"/>
    <w:rsid w:val="00193A2C"/>
    <w:rsid w:val="00193F0A"/>
    <w:rsid w:val="00194338"/>
    <w:rsid w:val="00194C8E"/>
    <w:rsid w:val="00195060"/>
    <w:rsid w:val="001959F9"/>
    <w:rsid w:val="00195E5A"/>
    <w:rsid w:val="00196B7D"/>
    <w:rsid w:val="00196F9A"/>
    <w:rsid w:val="0019752C"/>
    <w:rsid w:val="001A0281"/>
    <w:rsid w:val="001A0932"/>
    <w:rsid w:val="001A0AF0"/>
    <w:rsid w:val="001A0BF3"/>
    <w:rsid w:val="001A0E3E"/>
    <w:rsid w:val="001A26E3"/>
    <w:rsid w:val="001A293F"/>
    <w:rsid w:val="001A3111"/>
    <w:rsid w:val="001A3383"/>
    <w:rsid w:val="001A3568"/>
    <w:rsid w:val="001A3BDE"/>
    <w:rsid w:val="001A3E69"/>
    <w:rsid w:val="001A411E"/>
    <w:rsid w:val="001A45B1"/>
    <w:rsid w:val="001A50D7"/>
    <w:rsid w:val="001A54EA"/>
    <w:rsid w:val="001A5A7D"/>
    <w:rsid w:val="001A5D45"/>
    <w:rsid w:val="001A5F19"/>
    <w:rsid w:val="001A63CF"/>
    <w:rsid w:val="001A673F"/>
    <w:rsid w:val="001A6903"/>
    <w:rsid w:val="001A6CAC"/>
    <w:rsid w:val="001A6E03"/>
    <w:rsid w:val="001A6ECF"/>
    <w:rsid w:val="001B02C7"/>
    <w:rsid w:val="001B0ACB"/>
    <w:rsid w:val="001B0BA7"/>
    <w:rsid w:val="001B1A35"/>
    <w:rsid w:val="001B1D11"/>
    <w:rsid w:val="001B1FA4"/>
    <w:rsid w:val="001B1FEA"/>
    <w:rsid w:val="001B2177"/>
    <w:rsid w:val="001B3169"/>
    <w:rsid w:val="001B3401"/>
    <w:rsid w:val="001B3433"/>
    <w:rsid w:val="001B3840"/>
    <w:rsid w:val="001B475D"/>
    <w:rsid w:val="001B4A14"/>
    <w:rsid w:val="001B5481"/>
    <w:rsid w:val="001B54A0"/>
    <w:rsid w:val="001B61E9"/>
    <w:rsid w:val="001B698F"/>
    <w:rsid w:val="001B6C71"/>
    <w:rsid w:val="001C015F"/>
    <w:rsid w:val="001C06C1"/>
    <w:rsid w:val="001C0E57"/>
    <w:rsid w:val="001C0F17"/>
    <w:rsid w:val="001C2635"/>
    <w:rsid w:val="001C2B03"/>
    <w:rsid w:val="001C33AC"/>
    <w:rsid w:val="001C4020"/>
    <w:rsid w:val="001C46E0"/>
    <w:rsid w:val="001C4BD0"/>
    <w:rsid w:val="001C4EFE"/>
    <w:rsid w:val="001C5AB2"/>
    <w:rsid w:val="001C5BEF"/>
    <w:rsid w:val="001C5C27"/>
    <w:rsid w:val="001C5E05"/>
    <w:rsid w:val="001C61C9"/>
    <w:rsid w:val="001C6385"/>
    <w:rsid w:val="001C63AA"/>
    <w:rsid w:val="001C79BE"/>
    <w:rsid w:val="001D0ACD"/>
    <w:rsid w:val="001D0CD5"/>
    <w:rsid w:val="001D1BC0"/>
    <w:rsid w:val="001D2539"/>
    <w:rsid w:val="001D2597"/>
    <w:rsid w:val="001D31C9"/>
    <w:rsid w:val="001D3D0B"/>
    <w:rsid w:val="001D413B"/>
    <w:rsid w:val="001D453A"/>
    <w:rsid w:val="001D45A5"/>
    <w:rsid w:val="001D4B26"/>
    <w:rsid w:val="001D4DE3"/>
    <w:rsid w:val="001D55AE"/>
    <w:rsid w:val="001D5D0C"/>
    <w:rsid w:val="001D5DBE"/>
    <w:rsid w:val="001D669B"/>
    <w:rsid w:val="001D6F37"/>
    <w:rsid w:val="001D7891"/>
    <w:rsid w:val="001E08D9"/>
    <w:rsid w:val="001E0983"/>
    <w:rsid w:val="001E1D46"/>
    <w:rsid w:val="001E1F1B"/>
    <w:rsid w:val="001E2674"/>
    <w:rsid w:val="001E2788"/>
    <w:rsid w:val="001E2873"/>
    <w:rsid w:val="001E306D"/>
    <w:rsid w:val="001E3D27"/>
    <w:rsid w:val="001E424C"/>
    <w:rsid w:val="001E461B"/>
    <w:rsid w:val="001E4A60"/>
    <w:rsid w:val="001E5558"/>
    <w:rsid w:val="001E567F"/>
    <w:rsid w:val="001E5C24"/>
    <w:rsid w:val="001E5CA5"/>
    <w:rsid w:val="001E6111"/>
    <w:rsid w:val="001E669D"/>
    <w:rsid w:val="001E71E0"/>
    <w:rsid w:val="001E7BB1"/>
    <w:rsid w:val="001E7CC3"/>
    <w:rsid w:val="001F030C"/>
    <w:rsid w:val="001F1074"/>
    <w:rsid w:val="001F1FE7"/>
    <w:rsid w:val="001F2683"/>
    <w:rsid w:val="001F2D41"/>
    <w:rsid w:val="001F2EB6"/>
    <w:rsid w:val="001F3BC6"/>
    <w:rsid w:val="001F4D09"/>
    <w:rsid w:val="001F50BB"/>
    <w:rsid w:val="001F50D3"/>
    <w:rsid w:val="001F582D"/>
    <w:rsid w:val="001F597F"/>
    <w:rsid w:val="001F5FF5"/>
    <w:rsid w:val="001F63B3"/>
    <w:rsid w:val="001F6A8B"/>
    <w:rsid w:val="002000BC"/>
    <w:rsid w:val="00200293"/>
    <w:rsid w:val="00200F52"/>
    <w:rsid w:val="00201736"/>
    <w:rsid w:val="0020220D"/>
    <w:rsid w:val="00202478"/>
    <w:rsid w:val="00203354"/>
    <w:rsid w:val="0020488A"/>
    <w:rsid w:val="00204AC4"/>
    <w:rsid w:val="00204BCA"/>
    <w:rsid w:val="0020561A"/>
    <w:rsid w:val="00205F77"/>
    <w:rsid w:val="0020628E"/>
    <w:rsid w:val="00206E4A"/>
    <w:rsid w:val="00206FA0"/>
    <w:rsid w:val="00207984"/>
    <w:rsid w:val="00207C05"/>
    <w:rsid w:val="00210B47"/>
    <w:rsid w:val="00211507"/>
    <w:rsid w:val="00212041"/>
    <w:rsid w:val="00212085"/>
    <w:rsid w:val="00213038"/>
    <w:rsid w:val="00213655"/>
    <w:rsid w:val="002137E9"/>
    <w:rsid w:val="00213DFC"/>
    <w:rsid w:val="00214252"/>
    <w:rsid w:val="002153C0"/>
    <w:rsid w:val="00215656"/>
    <w:rsid w:val="0021594A"/>
    <w:rsid w:val="00217987"/>
    <w:rsid w:val="00217D0A"/>
    <w:rsid w:val="0022003B"/>
    <w:rsid w:val="0022053F"/>
    <w:rsid w:val="0022054C"/>
    <w:rsid w:val="00220604"/>
    <w:rsid w:val="00220B28"/>
    <w:rsid w:val="002210FF"/>
    <w:rsid w:val="00221544"/>
    <w:rsid w:val="00221737"/>
    <w:rsid w:val="0022198C"/>
    <w:rsid w:val="00222125"/>
    <w:rsid w:val="00222297"/>
    <w:rsid w:val="002227A3"/>
    <w:rsid w:val="00222D7A"/>
    <w:rsid w:val="00222DF0"/>
    <w:rsid w:val="00222F0B"/>
    <w:rsid w:val="002233FA"/>
    <w:rsid w:val="00223795"/>
    <w:rsid w:val="0022407F"/>
    <w:rsid w:val="0022409A"/>
    <w:rsid w:val="00224A21"/>
    <w:rsid w:val="00224C89"/>
    <w:rsid w:val="00224CA7"/>
    <w:rsid w:val="00224CBA"/>
    <w:rsid w:val="002264E2"/>
    <w:rsid w:val="002267A9"/>
    <w:rsid w:val="00226D0F"/>
    <w:rsid w:val="00227215"/>
    <w:rsid w:val="002272C9"/>
    <w:rsid w:val="00227920"/>
    <w:rsid w:val="00227990"/>
    <w:rsid w:val="00230B8E"/>
    <w:rsid w:val="00230D56"/>
    <w:rsid w:val="00230DE4"/>
    <w:rsid w:val="00230E67"/>
    <w:rsid w:val="00231330"/>
    <w:rsid w:val="00231F73"/>
    <w:rsid w:val="00232FDD"/>
    <w:rsid w:val="00233067"/>
    <w:rsid w:val="0023330A"/>
    <w:rsid w:val="0023436F"/>
    <w:rsid w:val="00235642"/>
    <w:rsid w:val="0023680D"/>
    <w:rsid w:val="0023684A"/>
    <w:rsid w:val="00236FD3"/>
    <w:rsid w:val="00237381"/>
    <w:rsid w:val="00237700"/>
    <w:rsid w:val="00237D13"/>
    <w:rsid w:val="00240481"/>
    <w:rsid w:val="0024235E"/>
    <w:rsid w:val="00242E37"/>
    <w:rsid w:val="00244DCF"/>
    <w:rsid w:val="00245029"/>
    <w:rsid w:val="00245501"/>
    <w:rsid w:val="0024555C"/>
    <w:rsid w:val="00245E60"/>
    <w:rsid w:val="00246664"/>
    <w:rsid w:val="00246951"/>
    <w:rsid w:val="00246BBE"/>
    <w:rsid w:val="00246E53"/>
    <w:rsid w:val="00247A6A"/>
    <w:rsid w:val="00250A29"/>
    <w:rsid w:val="00251649"/>
    <w:rsid w:val="00251AFD"/>
    <w:rsid w:val="00251FD4"/>
    <w:rsid w:val="00252380"/>
    <w:rsid w:val="002523C9"/>
    <w:rsid w:val="00252E40"/>
    <w:rsid w:val="0025391E"/>
    <w:rsid w:val="00254127"/>
    <w:rsid w:val="002545A6"/>
    <w:rsid w:val="00254D0F"/>
    <w:rsid w:val="00256451"/>
    <w:rsid w:val="00256B80"/>
    <w:rsid w:val="00257210"/>
    <w:rsid w:val="00257806"/>
    <w:rsid w:val="00257B63"/>
    <w:rsid w:val="00257B71"/>
    <w:rsid w:val="002612E8"/>
    <w:rsid w:val="002618C6"/>
    <w:rsid w:val="00262597"/>
    <w:rsid w:val="00262792"/>
    <w:rsid w:val="00262842"/>
    <w:rsid w:val="002628C0"/>
    <w:rsid w:val="00262D82"/>
    <w:rsid w:val="00263087"/>
    <w:rsid w:val="002630CC"/>
    <w:rsid w:val="00263512"/>
    <w:rsid w:val="002640A9"/>
    <w:rsid w:val="002643A5"/>
    <w:rsid w:val="00264512"/>
    <w:rsid w:val="00264969"/>
    <w:rsid w:val="002652B8"/>
    <w:rsid w:val="00265528"/>
    <w:rsid w:val="00265D69"/>
    <w:rsid w:val="00266FDD"/>
    <w:rsid w:val="00267DDA"/>
    <w:rsid w:val="00267E97"/>
    <w:rsid w:val="002719F1"/>
    <w:rsid w:val="0027244E"/>
    <w:rsid w:val="00272748"/>
    <w:rsid w:val="00274958"/>
    <w:rsid w:val="00274F65"/>
    <w:rsid w:val="002756AA"/>
    <w:rsid w:val="00277227"/>
    <w:rsid w:val="0028044E"/>
    <w:rsid w:val="0028072C"/>
    <w:rsid w:val="002808E2"/>
    <w:rsid w:val="002809B0"/>
    <w:rsid w:val="00280FAA"/>
    <w:rsid w:val="002817F4"/>
    <w:rsid w:val="00281DC9"/>
    <w:rsid w:val="002822AA"/>
    <w:rsid w:val="002825AC"/>
    <w:rsid w:val="00282FDA"/>
    <w:rsid w:val="002830D0"/>
    <w:rsid w:val="0028334F"/>
    <w:rsid w:val="00283D60"/>
    <w:rsid w:val="0028414A"/>
    <w:rsid w:val="002848D8"/>
    <w:rsid w:val="00284919"/>
    <w:rsid w:val="00284B98"/>
    <w:rsid w:val="00285C2F"/>
    <w:rsid w:val="00286030"/>
    <w:rsid w:val="00290B13"/>
    <w:rsid w:val="00290D1B"/>
    <w:rsid w:val="00290DC4"/>
    <w:rsid w:val="00290E94"/>
    <w:rsid w:val="002913B2"/>
    <w:rsid w:val="002914F1"/>
    <w:rsid w:val="00292CEB"/>
    <w:rsid w:val="00292D3E"/>
    <w:rsid w:val="00293110"/>
    <w:rsid w:val="00293740"/>
    <w:rsid w:val="002946BA"/>
    <w:rsid w:val="00296277"/>
    <w:rsid w:val="00297201"/>
    <w:rsid w:val="0029776D"/>
    <w:rsid w:val="002A15A5"/>
    <w:rsid w:val="002A1A40"/>
    <w:rsid w:val="002A1B7A"/>
    <w:rsid w:val="002A2364"/>
    <w:rsid w:val="002A23C2"/>
    <w:rsid w:val="002A2894"/>
    <w:rsid w:val="002A2D07"/>
    <w:rsid w:val="002A2F56"/>
    <w:rsid w:val="002A37EF"/>
    <w:rsid w:val="002A40E0"/>
    <w:rsid w:val="002A4558"/>
    <w:rsid w:val="002A4AFA"/>
    <w:rsid w:val="002A509C"/>
    <w:rsid w:val="002A509F"/>
    <w:rsid w:val="002A52E2"/>
    <w:rsid w:val="002A57FE"/>
    <w:rsid w:val="002A6520"/>
    <w:rsid w:val="002A6839"/>
    <w:rsid w:val="002A7410"/>
    <w:rsid w:val="002A7EFE"/>
    <w:rsid w:val="002B0579"/>
    <w:rsid w:val="002B0D8A"/>
    <w:rsid w:val="002B1005"/>
    <w:rsid w:val="002B1318"/>
    <w:rsid w:val="002B1AFA"/>
    <w:rsid w:val="002B1E1D"/>
    <w:rsid w:val="002B295C"/>
    <w:rsid w:val="002B359B"/>
    <w:rsid w:val="002B4C32"/>
    <w:rsid w:val="002B5C4B"/>
    <w:rsid w:val="002B5CA5"/>
    <w:rsid w:val="002B6725"/>
    <w:rsid w:val="002B67BF"/>
    <w:rsid w:val="002B6B65"/>
    <w:rsid w:val="002B6D21"/>
    <w:rsid w:val="002B6DFC"/>
    <w:rsid w:val="002B6FE7"/>
    <w:rsid w:val="002B7F05"/>
    <w:rsid w:val="002C0063"/>
    <w:rsid w:val="002C13F5"/>
    <w:rsid w:val="002C1973"/>
    <w:rsid w:val="002C1A77"/>
    <w:rsid w:val="002C239E"/>
    <w:rsid w:val="002C2E09"/>
    <w:rsid w:val="002C370F"/>
    <w:rsid w:val="002C4D04"/>
    <w:rsid w:val="002C5824"/>
    <w:rsid w:val="002C5BBE"/>
    <w:rsid w:val="002C612D"/>
    <w:rsid w:val="002C6443"/>
    <w:rsid w:val="002C7275"/>
    <w:rsid w:val="002C74BD"/>
    <w:rsid w:val="002C76CE"/>
    <w:rsid w:val="002C77CC"/>
    <w:rsid w:val="002C7D48"/>
    <w:rsid w:val="002D0793"/>
    <w:rsid w:val="002D116C"/>
    <w:rsid w:val="002D12DE"/>
    <w:rsid w:val="002D1405"/>
    <w:rsid w:val="002D15F5"/>
    <w:rsid w:val="002D1801"/>
    <w:rsid w:val="002D1979"/>
    <w:rsid w:val="002D1F7F"/>
    <w:rsid w:val="002D202F"/>
    <w:rsid w:val="002D23C7"/>
    <w:rsid w:val="002D2882"/>
    <w:rsid w:val="002D3D26"/>
    <w:rsid w:val="002D40F9"/>
    <w:rsid w:val="002D48F5"/>
    <w:rsid w:val="002D5004"/>
    <w:rsid w:val="002D52AA"/>
    <w:rsid w:val="002D53D7"/>
    <w:rsid w:val="002D55AB"/>
    <w:rsid w:val="002D5B89"/>
    <w:rsid w:val="002D5E52"/>
    <w:rsid w:val="002D6355"/>
    <w:rsid w:val="002D6695"/>
    <w:rsid w:val="002D77AA"/>
    <w:rsid w:val="002D7BED"/>
    <w:rsid w:val="002E01FD"/>
    <w:rsid w:val="002E056A"/>
    <w:rsid w:val="002E06B5"/>
    <w:rsid w:val="002E075A"/>
    <w:rsid w:val="002E0EEE"/>
    <w:rsid w:val="002E0F6A"/>
    <w:rsid w:val="002E113B"/>
    <w:rsid w:val="002E1913"/>
    <w:rsid w:val="002E1A78"/>
    <w:rsid w:val="002E3405"/>
    <w:rsid w:val="002E3499"/>
    <w:rsid w:val="002E362B"/>
    <w:rsid w:val="002E3697"/>
    <w:rsid w:val="002E4533"/>
    <w:rsid w:val="002E5540"/>
    <w:rsid w:val="002E56C9"/>
    <w:rsid w:val="002E5B83"/>
    <w:rsid w:val="002E5E3A"/>
    <w:rsid w:val="002E626D"/>
    <w:rsid w:val="002E7921"/>
    <w:rsid w:val="002E7979"/>
    <w:rsid w:val="002F021A"/>
    <w:rsid w:val="002F03B2"/>
    <w:rsid w:val="002F0E4E"/>
    <w:rsid w:val="002F1379"/>
    <w:rsid w:val="002F1636"/>
    <w:rsid w:val="002F17AD"/>
    <w:rsid w:val="002F1A3C"/>
    <w:rsid w:val="002F2541"/>
    <w:rsid w:val="002F2F89"/>
    <w:rsid w:val="002F33EA"/>
    <w:rsid w:val="002F3C70"/>
    <w:rsid w:val="002F3CA2"/>
    <w:rsid w:val="002F3D16"/>
    <w:rsid w:val="002F3F95"/>
    <w:rsid w:val="002F4E3C"/>
    <w:rsid w:val="002F4E68"/>
    <w:rsid w:val="002F54CC"/>
    <w:rsid w:val="002F5AF9"/>
    <w:rsid w:val="002F65A8"/>
    <w:rsid w:val="002F6D70"/>
    <w:rsid w:val="002F7A01"/>
    <w:rsid w:val="0030005B"/>
    <w:rsid w:val="003002B2"/>
    <w:rsid w:val="0030042B"/>
    <w:rsid w:val="0030187B"/>
    <w:rsid w:val="00301D28"/>
    <w:rsid w:val="00301D9F"/>
    <w:rsid w:val="0030215E"/>
    <w:rsid w:val="0030287F"/>
    <w:rsid w:val="00302D35"/>
    <w:rsid w:val="00302E08"/>
    <w:rsid w:val="003039FE"/>
    <w:rsid w:val="003044BC"/>
    <w:rsid w:val="0030454D"/>
    <w:rsid w:val="003046BF"/>
    <w:rsid w:val="00304D2B"/>
    <w:rsid w:val="0030557D"/>
    <w:rsid w:val="0030594C"/>
    <w:rsid w:val="003060A6"/>
    <w:rsid w:val="003061B5"/>
    <w:rsid w:val="0030625C"/>
    <w:rsid w:val="00306CC6"/>
    <w:rsid w:val="00306FCF"/>
    <w:rsid w:val="00307548"/>
    <w:rsid w:val="0030794A"/>
    <w:rsid w:val="00307C40"/>
    <w:rsid w:val="003104BE"/>
    <w:rsid w:val="00310508"/>
    <w:rsid w:val="003107D3"/>
    <w:rsid w:val="00310F92"/>
    <w:rsid w:val="0031159E"/>
    <w:rsid w:val="00312874"/>
    <w:rsid w:val="00312AD7"/>
    <w:rsid w:val="00313E91"/>
    <w:rsid w:val="0031567E"/>
    <w:rsid w:val="0031588C"/>
    <w:rsid w:val="00315E16"/>
    <w:rsid w:val="003162FB"/>
    <w:rsid w:val="00316FBD"/>
    <w:rsid w:val="00317276"/>
    <w:rsid w:val="00320431"/>
    <w:rsid w:val="00321CDD"/>
    <w:rsid w:val="00321D1A"/>
    <w:rsid w:val="003221BE"/>
    <w:rsid w:val="00322376"/>
    <w:rsid w:val="00322D25"/>
    <w:rsid w:val="003239EC"/>
    <w:rsid w:val="00323E2A"/>
    <w:rsid w:val="003240AF"/>
    <w:rsid w:val="00324583"/>
    <w:rsid w:val="003245D3"/>
    <w:rsid w:val="00325750"/>
    <w:rsid w:val="00325FD5"/>
    <w:rsid w:val="00326B3A"/>
    <w:rsid w:val="00326BDC"/>
    <w:rsid w:val="0032776A"/>
    <w:rsid w:val="00327BC8"/>
    <w:rsid w:val="00327F07"/>
    <w:rsid w:val="00327F1C"/>
    <w:rsid w:val="00330241"/>
    <w:rsid w:val="00330A68"/>
    <w:rsid w:val="00330B8A"/>
    <w:rsid w:val="00330F18"/>
    <w:rsid w:val="00331F04"/>
    <w:rsid w:val="00332B0F"/>
    <w:rsid w:val="00332F57"/>
    <w:rsid w:val="00333190"/>
    <w:rsid w:val="003337E6"/>
    <w:rsid w:val="003345CC"/>
    <w:rsid w:val="003347ED"/>
    <w:rsid w:val="00334FCD"/>
    <w:rsid w:val="00335965"/>
    <w:rsid w:val="00336073"/>
    <w:rsid w:val="00336163"/>
    <w:rsid w:val="0033707F"/>
    <w:rsid w:val="00337678"/>
    <w:rsid w:val="003377E6"/>
    <w:rsid w:val="00337DB4"/>
    <w:rsid w:val="00340139"/>
    <w:rsid w:val="00340906"/>
    <w:rsid w:val="003414E9"/>
    <w:rsid w:val="00341697"/>
    <w:rsid w:val="00341DFC"/>
    <w:rsid w:val="00342995"/>
    <w:rsid w:val="00342EC6"/>
    <w:rsid w:val="00343224"/>
    <w:rsid w:val="00343667"/>
    <w:rsid w:val="00343BB9"/>
    <w:rsid w:val="003445F0"/>
    <w:rsid w:val="00344D04"/>
    <w:rsid w:val="00344E75"/>
    <w:rsid w:val="0034585D"/>
    <w:rsid w:val="00345A22"/>
    <w:rsid w:val="003461F2"/>
    <w:rsid w:val="003466CE"/>
    <w:rsid w:val="003467A7"/>
    <w:rsid w:val="003467FF"/>
    <w:rsid w:val="00346D4F"/>
    <w:rsid w:val="00347A8D"/>
    <w:rsid w:val="003500B8"/>
    <w:rsid w:val="00350289"/>
    <w:rsid w:val="003508F9"/>
    <w:rsid w:val="00352836"/>
    <w:rsid w:val="0035345E"/>
    <w:rsid w:val="00354981"/>
    <w:rsid w:val="00354B68"/>
    <w:rsid w:val="00354D13"/>
    <w:rsid w:val="00354F8A"/>
    <w:rsid w:val="003555E1"/>
    <w:rsid w:val="00355B0F"/>
    <w:rsid w:val="00355BE6"/>
    <w:rsid w:val="00356273"/>
    <w:rsid w:val="00356950"/>
    <w:rsid w:val="00356A7E"/>
    <w:rsid w:val="00356DBC"/>
    <w:rsid w:val="00356FF4"/>
    <w:rsid w:val="003571E9"/>
    <w:rsid w:val="003575AD"/>
    <w:rsid w:val="0035771E"/>
    <w:rsid w:val="00357B4B"/>
    <w:rsid w:val="0036058F"/>
    <w:rsid w:val="0036075D"/>
    <w:rsid w:val="003609CD"/>
    <w:rsid w:val="00360A93"/>
    <w:rsid w:val="0036159D"/>
    <w:rsid w:val="0036184B"/>
    <w:rsid w:val="00361EBF"/>
    <w:rsid w:val="003629C4"/>
    <w:rsid w:val="00362CBC"/>
    <w:rsid w:val="0036300F"/>
    <w:rsid w:val="00363139"/>
    <w:rsid w:val="00363546"/>
    <w:rsid w:val="0036593F"/>
    <w:rsid w:val="00365CB2"/>
    <w:rsid w:val="003663BC"/>
    <w:rsid w:val="00366664"/>
    <w:rsid w:val="00366C19"/>
    <w:rsid w:val="00366E86"/>
    <w:rsid w:val="0036750D"/>
    <w:rsid w:val="0036773D"/>
    <w:rsid w:val="00370D5A"/>
    <w:rsid w:val="003717F3"/>
    <w:rsid w:val="00371ACE"/>
    <w:rsid w:val="0037222A"/>
    <w:rsid w:val="0037244E"/>
    <w:rsid w:val="00372619"/>
    <w:rsid w:val="003727E2"/>
    <w:rsid w:val="0037334B"/>
    <w:rsid w:val="003736BF"/>
    <w:rsid w:val="003742DB"/>
    <w:rsid w:val="00375514"/>
    <w:rsid w:val="00376063"/>
    <w:rsid w:val="0038064F"/>
    <w:rsid w:val="0038202B"/>
    <w:rsid w:val="00382F40"/>
    <w:rsid w:val="0038333F"/>
    <w:rsid w:val="003838E1"/>
    <w:rsid w:val="00384210"/>
    <w:rsid w:val="00384718"/>
    <w:rsid w:val="00385AF6"/>
    <w:rsid w:val="00386453"/>
    <w:rsid w:val="003907F6"/>
    <w:rsid w:val="003908BB"/>
    <w:rsid w:val="00390DBC"/>
    <w:rsid w:val="00390E9F"/>
    <w:rsid w:val="0039158F"/>
    <w:rsid w:val="0039235F"/>
    <w:rsid w:val="003927F9"/>
    <w:rsid w:val="003929EA"/>
    <w:rsid w:val="00393B05"/>
    <w:rsid w:val="003945CC"/>
    <w:rsid w:val="00394775"/>
    <w:rsid w:val="00394B40"/>
    <w:rsid w:val="00395172"/>
    <w:rsid w:val="0039589B"/>
    <w:rsid w:val="003960AA"/>
    <w:rsid w:val="00396571"/>
    <w:rsid w:val="00396573"/>
    <w:rsid w:val="003A0377"/>
    <w:rsid w:val="003A1136"/>
    <w:rsid w:val="003A11E9"/>
    <w:rsid w:val="003A23AF"/>
    <w:rsid w:val="003A3EC5"/>
    <w:rsid w:val="003A4447"/>
    <w:rsid w:val="003A48A7"/>
    <w:rsid w:val="003A4AD9"/>
    <w:rsid w:val="003A539F"/>
    <w:rsid w:val="003A55F1"/>
    <w:rsid w:val="003A5793"/>
    <w:rsid w:val="003A5C78"/>
    <w:rsid w:val="003A615E"/>
    <w:rsid w:val="003A631D"/>
    <w:rsid w:val="003A65C5"/>
    <w:rsid w:val="003A70CF"/>
    <w:rsid w:val="003A7B84"/>
    <w:rsid w:val="003B1C92"/>
    <w:rsid w:val="003B1F62"/>
    <w:rsid w:val="003B2636"/>
    <w:rsid w:val="003B2A50"/>
    <w:rsid w:val="003B3317"/>
    <w:rsid w:val="003B3605"/>
    <w:rsid w:val="003B39D1"/>
    <w:rsid w:val="003B47F3"/>
    <w:rsid w:val="003B659C"/>
    <w:rsid w:val="003B699C"/>
    <w:rsid w:val="003B6BE4"/>
    <w:rsid w:val="003B6D79"/>
    <w:rsid w:val="003B747B"/>
    <w:rsid w:val="003B75E0"/>
    <w:rsid w:val="003B7BBA"/>
    <w:rsid w:val="003C00D8"/>
    <w:rsid w:val="003C0F12"/>
    <w:rsid w:val="003C1DF2"/>
    <w:rsid w:val="003C28F5"/>
    <w:rsid w:val="003C300D"/>
    <w:rsid w:val="003C30BC"/>
    <w:rsid w:val="003C485B"/>
    <w:rsid w:val="003C5581"/>
    <w:rsid w:val="003C569E"/>
    <w:rsid w:val="003C56C5"/>
    <w:rsid w:val="003C5715"/>
    <w:rsid w:val="003C5B35"/>
    <w:rsid w:val="003C5FA4"/>
    <w:rsid w:val="003C6024"/>
    <w:rsid w:val="003C6122"/>
    <w:rsid w:val="003C6A2D"/>
    <w:rsid w:val="003C6B5D"/>
    <w:rsid w:val="003C7146"/>
    <w:rsid w:val="003C77A5"/>
    <w:rsid w:val="003C7F7C"/>
    <w:rsid w:val="003D0E3B"/>
    <w:rsid w:val="003D1249"/>
    <w:rsid w:val="003D1DB0"/>
    <w:rsid w:val="003D2575"/>
    <w:rsid w:val="003D2B38"/>
    <w:rsid w:val="003D47C5"/>
    <w:rsid w:val="003D4DE3"/>
    <w:rsid w:val="003D541D"/>
    <w:rsid w:val="003D5603"/>
    <w:rsid w:val="003D568A"/>
    <w:rsid w:val="003D5845"/>
    <w:rsid w:val="003D5E66"/>
    <w:rsid w:val="003D613B"/>
    <w:rsid w:val="003D61A0"/>
    <w:rsid w:val="003D6DF3"/>
    <w:rsid w:val="003D7EE1"/>
    <w:rsid w:val="003E00AB"/>
    <w:rsid w:val="003E01C5"/>
    <w:rsid w:val="003E12CD"/>
    <w:rsid w:val="003E145A"/>
    <w:rsid w:val="003E14DE"/>
    <w:rsid w:val="003E19A2"/>
    <w:rsid w:val="003E236B"/>
    <w:rsid w:val="003E2C24"/>
    <w:rsid w:val="003E2F52"/>
    <w:rsid w:val="003E304E"/>
    <w:rsid w:val="003E3938"/>
    <w:rsid w:val="003E3FAA"/>
    <w:rsid w:val="003E43E2"/>
    <w:rsid w:val="003E499D"/>
    <w:rsid w:val="003E4F52"/>
    <w:rsid w:val="003E59AA"/>
    <w:rsid w:val="003E5B05"/>
    <w:rsid w:val="003E60EE"/>
    <w:rsid w:val="003E633A"/>
    <w:rsid w:val="003E6E2A"/>
    <w:rsid w:val="003E7696"/>
    <w:rsid w:val="003E7BBE"/>
    <w:rsid w:val="003F0C2E"/>
    <w:rsid w:val="003F1090"/>
    <w:rsid w:val="003F1E5B"/>
    <w:rsid w:val="003F236B"/>
    <w:rsid w:val="003F23A5"/>
    <w:rsid w:val="003F28B5"/>
    <w:rsid w:val="003F2EA2"/>
    <w:rsid w:val="003F36CD"/>
    <w:rsid w:val="003F3A0D"/>
    <w:rsid w:val="003F4335"/>
    <w:rsid w:val="003F4401"/>
    <w:rsid w:val="003F4634"/>
    <w:rsid w:val="003F4BDD"/>
    <w:rsid w:val="003F4CCD"/>
    <w:rsid w:val="003F614F"/>
    <w:rsid w:val="003F6ABB"/>
    <w:rsid w:val="003F717E"/>
    <w:rsid w:val="003F7E17"/>
    <w:rsid w:val="003F7EA4"/>
    <w:rsid w:val="00400465"/>
    <w:rsid w:val="004006B8"/>
    <w:rsid w:val="00400CCE"/>
    <w:rsid w:val="00401217"/>
    <w:rsid w:val="00402AEA"/>
    <w:rsid w:val="00402D9B"/>
    <w:rsid w:val="00403208"/>
    <w:rsid w:val="004034C4"/>
    <w:rsid w:val="00403608"/>
    <w:rsid w:val="00403A57"/>
    <w:rsid w:val="00403AFA"/>
    <w:rsid w:val="00403B61"/>
    <w:rsid w:val="0040446E"/>
    <w:rsid w:val="00404ADB"/>
    <w:rsid w:val="00404EA0"/>
    <w:rsid w:val="004057CE"/>
    <w:rsid w:val="00405FC3"/>
    <w:rsid w:val="00406404"/>
    <w:rsid w:val="004065A6"/>
    <w:rsid w:val="00406F0F"/>
    <w:rsid w:val="00406FDD"/>
    <w:rsid w:val="00407370"/>
    <w:rsid w:val="004075D1"/>
    <w:rsid w:val="0040798D"/>
    <w:rsid w:val="00407E87"/>
    <w:rsid w:val="00410A39"/>
    <w:rsid w:val="0041120B"/>
    <w:rsid w:val="004113BE"/>
    <w:rsid w:val="00411417"/>
    <w:rsid w:val="00411DBE"/>
    <w:rsid w:val="00411E02"/>
    <w:rsid w:val="00412274"/>
    <w:rsid w:val="004125A1"/>
    <w:rsid w:val="00412D18"/>
    <w:rsid w:val="00413B21"/>
    <w:rsid w:val="004140DC"/>
    <w:rsid w:val="00414554"/>
    <w:rsid w:val="00414BD6"/>
    <w:rsid w:val="00415970"/>
    <w:rsid w:val="0041682D"/>
    <w:rsid w:val="004169AF"/>
    <w:rsid w:val="00416BF1"/>
    <w:rsid w:val="00417F36"/>
    <w:rsid w:val="004203A7"/>
    <w:rsid w:val="00420724"/>
    <w:rsid w:val="004209F1"/>
    <w:rsid w:val="0042132D"/>
    <w:rsid w:val="0042169C"/>
    <w:rsid w:val="00421C0B"/>
    <w:rsid w:val="00421FF4"/>
    <w:rsid w:val="004227A6"/>
    <w:rsid w:val="00423267"/>
    <w:rsid w:val="0042373B"/>
    <w:rsid w:val="004239F8"/>
    <w:rsid w:val="00423A38"/>
    <w:rsid w:val="00424EFA"/>
    <w:rsid w:val="00424F1F"/>
    <w:rsid w:val="00425B42"/>
    <w:rsid w:val="00425BD9"/>
    <w:rsid w:val="00425FC6"/>
    <w:rsid w:val="00426244"/>
    <w:rsid w:val="00426459"/>
    <w:rsid w:val="00426A53"/>
    <w:rsid w:val="00426DDB"/>
    <w:rsid w:val="00427314"/>
    <w:rsid w:val="0042736E"/>
    <w:rsid w:val="00430191"/>
    <w:rsid w:val="00430E0E"/>
    <w:rsid w:val="00431338"/>
    <w:rsid w:val="004326DD"/>
    <w:rsid w:val="00432A69"/>
    <w:rsid w:val="0043405E"/>
    <w:rsid w:val="00434B42"/>
    <w:rsid w:val="0043500F"/>
    <w:rsid w:val="004353DE"/>
    <w:rsid w:val="00435BAB"/>
    <w:rsid w:val="00435C60"/>
    <w:rsid w:val="004404E7"/>
    <w:rsid w:val="00440BD8"/>
    <w:rsid w:val="004415AE"/>
    <w:rsid w:val="00441DC1"/>
    <w:rsid w:val="00441EBE"/>
    <w:rsid w:val="004422FA"/>
    <w:rsid w:val="00442779"/>
    <w:rsid w:val="004432DA"/>
    <w:rsid w:val="00443490"/>
    <w:rsid w:val="004450A5"/>
    <w:rsid w:val="004452FB"/>
    <w:rsid w:val="0044596D"/>
    <w:rsid w:val="00445AC5"/>
    <w:rsid w:val="00445DEB"/>
    <w:rsid w:val="00446107"/>
    <w:rsid w:val="0044705D"/>
    <w:rsid w:val="004474DF"/>
    <w:rsid w:val="0044776C"/>
    <w:rsid w:val="004500A5"/>
    <w:rsid w:val="0045027F"/>
    <w:rsid w:val="00450861"/>
    <w:rsid w:val="00451DD8"/>
    <w:rsid w:val="00451E76"/>
    <w:rsid w:val="004520A0"/>
    <w:rsid w:val="004525C5"/>
    <w:rsid w:val="00452DA7"/>
    <w:rsid w:val="00454055"/>
    <w:rsid w:val="00455032"/>
    <w:rsid w:val="00455541"/>
    <w:rsid w:val="004560EE"/>
    <w:rsid w:val="00456890"/>
    <w:rsid w:val="00456945"/>
    <w:rsid w:val="00456B7F"/>
    <w:rsid w:val="00456B99"/>
    <w:rsid w:val="004603DE"/>
    <w:rsid w:val="0046181E"/>
    <w:rsid w:val="00461B41"/>
    <w:rsid w:val="00461BDE"/>
    <w:rsid w:val="00462353"/>
    <w:rsid w:val="0046284C"/>
    <w:rsid w:val="00462922"/>
    <w:rsid w:val="0046330A"/>
    <w:rsid w:val="00463748"/>
    <w:rsid w:val="004638EE"/>
    <w:rsid w:val="0046484A"/>
    <w:rsid w:val="00464EC4"/>
    <w:rsid w:val="00465620"/>
    <w:rsid w:val="00465E18"/>
    <w:rsid w:val="00465EE3"/>
    <w:rsid w:val="00466362"/>
    <w:rsid w:val="00466417"/>
    <w:rsid w:val="00466664"/>
    <w:rsid w:val="004668C2"/>
    <w:rsid w:val="004668F5"/>
    <w:rsid w:val="004669D0"/>
    <w:rsid w:val="00466D8C"/>
    <w:rsid w:val="00467A47"/>
    <w:rsid w:val="0047257B"/>
    <w:rsid w:val="00472607"/>
    <w:rsid w:val="00472F8C"/>
    <w:rsid w:val="00473813"/>
    <w:rsid w:val="00473BB6"/>
    <w:rsid w:val="00473DB2"/>
    <w:rsid w:val="00474411"/>
    <w:rsid w:val="00474596"/>
    <w:rsid w:val="004755D2"/>
    <w:rsid w:val="004758A1"/>
    <w:rsid w:val="00475FBC"/>
    <w:rsid w:val="00477520"/>
    <w:rsid w:val="004815F5"/>
    <w:rsid w:val="00481BCD"/>
    <w:rsid w:val="00481F13"/>
    <w:rsid w:val="00482638"/>
    <w:rsid w:val="00482D75"/>
    <w:rsid w:val="00482F2D"/>
    <w:rsid w:val="00483881"/>
    <w:rsid w:val="00484354"/>
    <w:rsid w:val="00484707"/>
    <w:rsid w:val="0048482E"/>
    <w:rsid w:val="004848FB"/>
    <w:rsid w:val="00485441"/>
    <w:rsid w:val="00485454"/>
    <w:rsid w:val="004857A9"/>
    <w:rsid w:val="00485EB0"/>
    <w:rsid w:val="004863F6"/>
    <w:rsid w:val="00487745"/>
    <w:rsid w:val="00487CA6"/>
    <w:rsid w:val="0049000C"/>
    <w:rsid w:val="004902FA"/>
    <w:rsid w:val="00490807"/>
    <w:rsid w:val="0049138B"/>
    <w:rsid w:val="00492533"/>
    <w:rsid w:val="00492569"/>
    <w:rsid w:val="004927E5"/>
    <w:rsid w:val="00492B21"/>
    <w:rsid w:val="00492D47"/>
    <w:rsid w:val="00492FEE"/>
    <w:rsid w:val="00493771"/>
    <w:rsid w:val="00494072"/>
    <w:rsid w:val="00494A4C"/>
    <w:rsid w:val="00494B2B"/>
    <w:rsid w:val="00495070"/>
    <w:rsid w:val="00495FEC"/>
    <w:rsid w:val="00497135"/>
    <w:rsid w:val="004A0382"/>
    <w:rsid w:val="004A101A"/>
    <w:rsid w:val="004A1165"/>
    <w:rsid w:val="004A11BB"/>
    <w:rsid w:val="004A2D41"/>
    <w:rsid w:val="004A2E5B"/>
    <w:rsid w:val="004A354B"/>
    <w:rsid w:val="004A3942"/>
    <w:rsid w:val="004A42C3"/>
    <w:rsid w:val="004A42E2"/>
    <w:rsid w:val="004A4E2D"/>
    <w:rsid w:val="004A5402"/>
    <w:rsid w:val="004A54E1"/>
    <w:rsid w:val="004A588E"/>
    <w:rsid w:val="004A5E63"/>
    <w:rsid w:val="004A6ED9"/>
    <w:rsid w:val="004A6F44"/>
    <w:rsid w:val="004A7BCC"/>
    <w:rsid w:val="004A7D1B"/>
    <w:rsid w:val="004B0255"/>
    <w:rsid w:val="004B09C4"/>
    <w:rsid w:val="004B1142"/>
    <w:rsid w:val="004B117E"/>
    <w:rsid w:val="004B1AED"/>
    <w:rsid w:val="004B1D4D"/>
    <w:rsid w:val="004B1D5D"/>
    <w:rsid w:val="004B1F65"/>
    <w:rsid w:val="004B27D4"/>
    <w:rsid w:val="004B3E00"/>
    <w:rsid w:val="004B3E0C"/>
    <w:rsid w:val="004B4230"/>
    <w:rsid w:val="004B4FA0"/>
    <w:rsid w:val="004B567F"/>
    <w:rsid w:val="004B5D51"/>
    <w:rsid w:val="004B5E81"/>
    <w:rsid w:val="004B5EC9"/>
    <w:rsid w:val="004B69CB"/>
    <w:rsid w:val="004B7483"/>
    <w:rsid w:val="004B7759"/>
    <w:rsid w:val="004C032B"/>
    <w:rsid w:val="004C0572"/>
    <w:rsid w:val="004C1118"/>
    <w:rsid w:val="004C128B"/>
    <w:rsid w:val="004C13EA"/>
    <w:rsid w:val="004C1924"/>
    <w:rsid w:val="004C1E37"/>
    <w:rsid w:val="004C1F91"/>
    <w:rsid w:val="004C33DB"/>
    <w:rsid w:val="004C3864"/>
    <w:rsid w:val="004C4069"/>
    <w:rsid w:val="004C451C"/>
    <w:rsid w:val="004C4E47"/>
    <w:rsid w:val="004C5A08"/>
    <w:rsid w:val="004C61B0"/>
    <w:rsid w:val="004C649F"/>
    <w:rsid w:val="004C694B"/>
    <w:rsid w:val="004C6C16"/>
    <w:rsid w:val="004C6E23"/>
    <w:rsid w:val="004C6F11"/>
    <w:rsid w:val="004C6F72"/>
    <w:rsid w:val="004C723C"/>
    <w:rsid w:val="004D03A2"/>
    <w:rsid w:val="004D09C2"/>
    <w:rsid w:val="004D0B38"/>
    <w:rsid w:val="004D0B88"/>
    <w:rsid w:val="004D124A"/>
    <w:rsid w:val="004D393C"/>
    <w:rsid w:val="004D3A5A"/>
    <w:rsid w:val="004D3DA8"/>
    <w:rsid w:val="004D40C4"/>
    <w:rsid w:val="004D469D"/>
    <w:rsid w:val="004D4A25"/>
    <w:rsid w:val="004D4B04"/>
    <w:rsid w:val="004D6877"/>
    <w:rsid w:val="004D71F3"/>
    <w:rsid w:val="004D7245"/>
    <w:rsid w:val="004D7468"/>
    <w:rsid w:val="004D757C"/>
    <w:rsid w:val="004D75D2"/>
    <w:rsid w:val="004D7ED1"/>
    <w:rsid w:val="004E0232"/>
    <w:rsid w:val="004E06C8"/>
    <w:rsid w:val="004E119C"/>
    <w:rsid w:val="004E1377"/>
    <w:rsid w:val="004E1C8B"/>
    <w:rsid w:val="004E281A"/>
    <w:rsid w:val="004E300F"/>
    <w:rsid w:val="004E378A"/>
    <w:rsid w:val="004E40B6"/>
    <w:rsid w:val="004E4940"/>
    <w:rsid w:val="004E4B50"/>
    <w:rsid w:val="004E5B1F"/>
    <w:rsid w:val="004E61F9"/>
    <w:rsid w:val="004E620D"/>
    <w:rsid w:val="004E6329"/>
    <w:rsid w:val="004E643B"/>
    <w:rsid w:val="004E7930"/>
    <w:rsid w:val="004F0040"/>
    <w:rsid w:val="004F14D6"/>
    <w:rsid w:val="004F1B62"/>
    <w:rsid w:val="004F2443"/>
    <w:rsid w:val="004F2E11"/>
    <w:rsid w:val="004F3078"/>
    <w:rsid w:val="004F309D"/>
    <w:rsid w:val="004F3A36"/>
    <w:rsid w:val="004F44DC"/>
    <w:rsid w:val="004F4745"/>
    <w:rsid w:val="004F5544"/>
    <w:rsid w:val="004F644E"/>
    <w:rsid w:val="004F6725"/>
    <w:rsid w:val="004F687C"/>
    <w:rsid w:val="004F6977"/>
    <w:rsid w:val="004F6D5E"/>
    <w:rsid w:val="005003FF"/>
    <w:rsid w:val="00501191"/>
    <w:rsid w:val="00501AA9"/>
    <w:rsid w:val="0050361D"/>
    <w:rsid w:val="0050388F"/>
    <w:rsid w:val="005038F4"/>
    <w:rsid w:val="00503963"/>
    <w:rsid w:val="00503CE2"/>
    <w:rsid w:val="00504034"/>
    <w:rsid w:val="00504A42"/>
    <w:rsid w:val="00504CEA"/>
    <w:rsid w:val="00505558"/>
    <w:rsid w:val="00506E3F"/>
    <w:rsid w:val="0050719E"/>
    <w:rsid w:val="00507810"/>
    <w:rsid w:val="00507CCA"/>
    <w:rsid w:val="00507FF0"/>
    <w:rsid w:val="00510B24"/>
    <w:rsid w:val="005112D9"/>
    <w:rsid w:val="00511951"/>
    <w:rsid w:val="00511CC4"/>
    <w:rsid w:val="00512DEA"/>
    <w:rsid w:val="0051332F"/>
    <w:rsid w:val="005137C3"/>
    <w:rsid w:val="00513F1D"/>
    <w:rsid w:val="005141D8"/>
    <w:rsid w:val="005145F5"/>
    <w:rsid w:val="00514905"/>
    <w:rsid w:val="005150F8"/>
    <w:rsid w:val="00516FB6"/>
    <w:rsid w:val="005173EB"/>
    <w:rsid w:val="00517883"/>
    <w:rsid w:val="005204D2"/>
    <w:rsid w:val="00521780"/>
    <w:rsid w:val="00521A38"/>
    <w:rsid w:val="00521ABF"/>
    <w:rsid w:val="00522AC4"/>
    <w:rsid w:val="00522AF1"/>
    <w:rsid w:val="005232B5"/>
    <w:rsid w:val="00523A9E"/>
    <w:rsid w:val="00523DAB"/>
    <w:rsid w:val="005241B7"/>
    <w:rsid w:val="005249C5"/>
    <w:rsid w:val="00524BC6"/>
    <w:rsid w:val="00524C27"/>
    <w:rsid w:val="00525232"/>
    <w:rsid w:val="005257AC"/>
    <w:rsid w:val="00525B42"/>
    <w:rsid w:val="00525E88"/>
    <w:rsid w:val="00526085"/>
    <w:rsid w:val="00526688"/>
    <w:rsid w:val="00526D44"/>
    <w:rsid w:val="00526FE5"/>
    <w:rsid w:val="005273EB"/>
    <w:rsid w:val="0052741E"/>
    <w:rsid w:val="00527512"/>
    <w:rsid w:val="00527DE6"/>
    <w:rsid w:val="00532638"/>
    <w:rsid w:val="005331FF"/>
    <w:rsid w:val="005334E6"/>
    <w:rsid w:val="00533BF1"/>
    <w:rsid w:val="00533C7F"/>
    <w:rsid w:val="00533F15"/>
    <w:rsid w:val="0053403C"/>
    <w:rsid w:val="0053414D"/>
    <w:rsid w:val="00534443"/>
    <w:rsid w:val="00534BEC"/>
    <w:rsid w:val="00535F76"/>
    <w:rsid w:val="0053733F"/>
    <w:rsid w:val="005401F6"/>
    <w:rsid w:val="005408BB"/>
    <w:rsid w:val="005410B8"/>
    <w:rsid w:val="00541697"/>
    <w:rsid w:val="00542222"/>
    <w:rsid w:val="005427D6"/>
    <w:rsid w:val="00542C95"/>
    <w:rsid w:val="00542F77"/>
    <w:rsid w:val="00543053"/>
    <w:rsid w:val="00543890"/>
    <w:rsid w:val="00543B56"/>
    <w:rsid w:val="00544AFA"/>
    <w:rsid w:val="005456C1"/>
    <w:rsid w:val="00547494"/>
    <w:rsid w:val="00547C19"/>
    <w:rsid w:val="00547D2A"/>
    <w:rsid w:val="00550565"/>
    <w:rsid w:val="00550588"/>
    <w:rsid w:val="0055058F"/>
    <w:rsid w:val="00550F22"/>
    <w:rsid w:val="00551A1F"/>
    <w:rsid w:val="00551DD5"/>
    <w:rsid w:val="00552D58"/>
    <w:rsid w:val="00552F13"/>
    <w:rsid w:val="00553D1C"/>
    <w:rsid w:val="00553D3F"/>
    <w:rsid w:val="0055504B"/>
    <w:rsid w:val="00555912"/>
    <w:rsid w:val="00555E16"/>
    <w:rsid w:val="00555FC7"/>
    <w:rsid w:val="0055615C"/>
    <w:rsid w:val="00556758"/>
    <w:rsid w:val="005567E6"/>
    <w:rsid w:val="005567FB"/>
    <w:rsid w:val="00556ACF"/>
    <w:rsid w:val="00556AD8"/>
    <w:rsid w:val="00556F30"/>
    <w:rsid w:val="00557277"/>
    <w:rsid w:val="005578D7"/>
    <w:rsid w:val="00557CB7"/>
    <w:rsid w:val="00557D32"/>
    <w:rsid w:val="005601B9"/>
    <w:rsid w:val="00560921"/>
    <w:rsid w:val="00560B9B"/>
    <w:rsid w:val="005615A0"/>
    <w:rsid w:val="00561A03"/>
    <w:rsid w:val="00561DA5"/>
    <w:rsid w:val="0056200A"/>
    <w:rsid w:val="005622C4"/>
    <w:rsid w:val="00562721"/>
    <w:rsid w:val="00562A76"/>
    <w:rsid w:val="00562BE9"/>
    <w:rsid w:val="00563D58"/>
    <w:rsid w:val="00564924"/>
    <w:rsid w:val="00564C0F"/>
    <w:rsid w:val="00564CFC"/>
    <w:rsid w:val="005656BF"/>
    <w:rsid w:val="00565D54"/>
    <w:rsid w:val="0056621C"/>
    <w:rsid w:val="00566534"/>
    <w:rsid w:val="005673D1"/>
    <w:rsid w:val="005679A3"/>
    <w:rsid w:val="00570517"/>
    <w:rsid w:val="00570691"/>
    <w:rsid w:val="00570AD5"/>
    <w:rsid w:val="00570AF6"/>
    <w:rsid w:val="0057193B"/>
    <w:rsid w:val="00571A83"/>
    <w:rsid w:val="00571CDB"/>
    <w:rsid w:val="00571EE8"/>
    <w:rsid w:val="005727F0"/>
    <w:rsid w:val="00573050"/>
    <w:rsid w:val="0057324D"/>
    <w:rsid w:val="0057387E"/>
    <w:rsid w:val="005744BF"/>
    <w:rsid w:val="00575B38"/>
    <w:rsid w:val="0057625A"/>
    <w:rsid w:val="0057631C"/>
    <w:rsid w:val="00576BC8"/>
    <w:rsid w:val="005773F4"/>
    <w:rsid w:val="005803ED"/>
    <w:rsid w:val="0058109A"/>
    <w:rsid w:val="00582C98"/>
    <w:rsid w:val="0058343B"/>
    <w:rsid w:val="00583D3B"/>
    <w:rsid w:val="00583F32"/>
    <w:rsid w:val="00584786"/>
    <w:rsid w:val="00584A6C"/>
    <w:rsid w:val="00584B9C"/>
    <w:rsid w:val="0058512D"/>
    <w:rsid w:val="0058532B"/>
    <w:rsid w:val="0058572D"/>
    <w:rsid w:val="00585D04"/>
    <w:rsid w:val="00585F34"/>
    <w:rsid w:val="0059039F"/>
    <w:rsid w:val="00590794"/>
    <w:rsid w:val="00590F17"/>
    <w:rsid w:val="00592144"/>
    <w:rsid w:val="005922C7"/>
    <w:rsid w:val="005944BE"/>
    <w:rsid w:val="00594839"/>
    <w:rsid w:val="00595009"/>
    <w:rsid w:val="005951C5"/>
    <w:rsid w:val="00595823"/>
    <w:rsid w:val="005958C7"/>
    <w:rsid w:val="005959AE"/>
    <w:rsid w:val="00596050"/>
    <w:rsid w:val="0059612A"/>
    <w:rsid w:val="005967EC"/>
    <w:rsid w:val="00596A8F"/>
    <w:rsid w:val="005A0ACE"/>
    <w:rsid w:val="005A0B73"/>
    <w:rsid w:val="005A0DD0"/>
    <w:rsid w:val="005A12A6"/>
    <w:rsid w:val="005A19C8"/>
    <w:rsid w:val="005A2651"/>
    <w:rsid w:val="005A2BC1"/>
    <w:rsid w:val="005A3340"/>
    <w:rsid w:val="005A365D"/>
    <w:rsid w:val="005A3DC5"/>
    <w:rsid w:val="005A4CE0"/>
    <w:rsid w:val="005A5D96"/>
    <w:rsid w:val="005A66F3"/>
    <w:rsid w:val="005A6B71"/>
    <w:rsid w:val="005A6E45"/>
    <w:rsid w:val="005A7F59"/>
    <w:rsid w:val="005B187E"/>
    <w:rsid w:val="005B18C2"/>
    <w:rsid w:val="005B29E3"/>
    <w:rsid w:val="005B2BE3"/>
    <w:rsid w:val="005B3307"/>
    <w:rsid w:val="005B3399"/>
    <w:rsid w:val="005B43B1"/>
    <w:rsid w:val="005B4D00"/>
    <w:rsid w:val="005B4FF0"/>
    <w:rsid w:val="005B5416"/>
    <w:rsid w:val="005B546F"/>
    <w:rsid w:val="005B586E"/>
    <w:rsid w:val="005B5C84"/>
    <w:rsid w:val="005B6A3B"/>
    <w:rsid w:val="005B7073"/>
    <w:rsid w:val="005B76A3"/>
    <w:rsid w:val="005B789C"/>
    <w:rsid w:val="005C04C8"/>
    <w:rsid w:val="005C0591"/>
    <w:rsid w:val="005C10C9"/>
    <w:rsid w:val="005C19C9"/>
    <w:rsid w:val="005C1AC5"/>
    <w:rsid w:val="005C31D1"/>
    <w:rsid w:val="005C32BC"/>
    <w:rsid w:val="005C36DC"/>
    <w:rsid w:val="005C3B5D"/>
    <w:rsid w:val="005C3BF1"/>
    <w:rsid w:val="005C3F15"/>
    <w:rsid w:val="005C42AF"/>
    <w:rsid w:val="005C43E0"/>
    <w:rsid w:val="005C48AD"/>
    <w:rsid w:val="005C49EB"/>
    <w:rsid w:val="005C4B4B"/>
    <w:rsid w:val="005C4BB2"/>
    <w:rsid w:val="005C58F9"/>
    <w:rsid w:val="005C5EBC"/>
    <w:rsid w:val="005C65BA"/>
    <w:rsid w:val="005C6D2B"/>
    <w:rsid w:val="005D03ED"/>
    <w:rsid w:val="005D0BCF"/>
    <w:rsid w:val="005D1326"/>
    <w:rsid w:val="005D16B1"/>
    <w:rsid w:val="005D2649"/>
    <w:rsid w:val="005D2F08"/>
    <w:rsid w:val="005D3053"/>
    <w:rsid w:val="005D3844"/>
    <w:rsid w:val="005D3D49"/>
    <w:rsid w:val="005D4227"/>
    <w:rsid w:val="005D44DA"/>
    <w:rsid w:val="005D5DEE"/>
    <w:rsid w:val="005D5E46"/>
    <w:rsid w:val="005D66C9"/>
    <w:rsid w:val="005D69F8"/>
    <w:rsid w:val="005D6AD3"/>
    <w:rsid w:val="005D6E2C"/>
    <w:rsid w:val="005D72F7"/>
    <w:rsid w:val="005D74B9"/>
    <w:rsid w:val="005D7DA0"/>
    <w:rsid w:val="005E0752"/>
    <w:rsid w:val="005E0F43"/>
    <w:rsid w:val="005E24AC"/>
    <w:rsid w:val="005E285B"/>
    <w:rsid w:val="005E2F78"/>
    <w:rsid w:val="005E3185"/>
    <w:rsid w:val="005E3341"/>
    <w:rsid w:val="005E59A5"/>
    <w:rsid w:val="005E5B27"/>
    <w:rsid w:val="005E5DEB"/>
    <w:rsid w:val="005E63FE"/>
    <w:rsid w:val="005E6485"/>
    <w:rsid w:val="005E655C"/>
    <w:rsid w:val="005E6AF2"/>
    <w:rsid w:val="005E6CF7"/>
    <w:rsid w:val="005E7CA4"/>
    <w:rsid w:val="005E7E43"/>
    <w:rsid w:val="005F0373"/>
    <w:rsid w:val="005F0DB7"/>
    <w:rsid w:val="005F11FA"/>
    <w:rsid w:val="005F1386"/>
    <w:rsid w:val="005F14AC"/>
    <w:rsid w:val="005F1534"/>
    <w:rsid w:val="005F2F7F"/>
    <w:rsid w:val="005F3087"/>
    <w:rsid w:val="005F433D"/>
    <w:rsid w:val="005F46D0"/>
    <w:rsid w:val="005F4742"/>
    <w:rsid w:val="005F4E21"/>
    <w:rsid w:val="005F4F19"/>
    <w:rsid w:val="005F5414"/>
    <w:rsid w:val="005F5543"/>
    <w:rsid w:val="005F5E1F"/>
    <w:rsid w:val="005F6113"/>
    <w:rsid w:val="005F7BC8"/>
    <w:rsid w:val="00600407"/>
    <w:rsid w:val="0060081A"/>
    <w:rsid w:val="00600832"/>
    <w:rsid w:val="006008C6"/>
    <w:rsid w:val="006009C0"/>
    <w:rsid w:val="0060116C"/>
    <w:rsid w:val="006011BC"/>
    <w:rsid w:val="006016B3"/>
    <w:rsid w:val="00601806"/>
    <w:rsid w:val="00601B84"/>
    <w:rsid w:val="00601BBB"/>
    <w:rsid w:val="00601E24"/>
    <w:rsid w:val="0060226D"/>
    <w:rsid w:val="00602890"/>
    <w:rsid w:val="0060295C"/>
    <w:rsid w:val="00603ADD"/>
    <w:rsid w:val="00603C74"/>
    <w:rsid w:val="006041E7"/>
    <w:rsid w:val="00604BDE"/>
    <w:rsid w:val="00604BF7"/>
    <w:rsid w:val="00604C2E"/>
    <w:rsid w:val="0060689B"/>
    <w:rsid w:val="00606A72"/>
    <w:rsid w:val="00606BDB"/>
    <w:rsid w:val="00606CB3"/>
    <w:rsid w:val="006074F5"/>
    <w:rsid w:val="00613AB9"/>
    <w:rsid w:val="00614EB8"/>
    <w:rsid w:val="0061575A"/>
    <w:rsid w:val="00615BDE"/>
    <w:rsid w:val="00615BEA"/>
    <w:rsid w:val="006161F7"/>
    <w:rsid w:val="00617455"/>
    <w:rsid w:val="00617B76"/>
    <w:rsid w:val="00620739"/>
    <w:rsid w:val="006208A8"/>
    <w:rsid w:val="006214CD"/>
    <w:rsid w:val="006218DE"/>
    <w:rsid w:val="00621E0B"/>
    <w:rsid w:val="00621F34"/>
    <w:rsid w:val="00622546"/>
    <w:rsid w:val="0062254C"/>
    <w:rsid w:val="0062258B"/>
    <w:rsid w:val="006238F5"/>
    <w:rsid w:val="0062513D"/>
    <w:rsid w:val="00625AD4"/>
    <w:rsid w:val="00626931"/>
    <w:rsid w:val="00626F52"/>
    <w:rsid w:val="00627008"/>
    <w:rsid w:val="00627944"/>
    <w:rsid w:val="006305A8"/>
    <w:rsid w:val="00631339"/>
    <w:rsid w:val="00631C0E"/>
    <w:rsid w:val="00631D3F"/>
    <w:rsid w:val="00631D8E"/>
    <w:rsid w:val="00631EE6"/>
    <w:rsid w:val="00632CB2"/>
    <w:rsid w:val="006346DD"/>
    <w:rsid w:val="00635233"/>
    <w:rsid w:val="006356C0"/>
    <w:rsid w:val="00636393"/>
    <w:rsid w:val="0063673D"/>
    <w:rsid w:val="00636F92"/>
    <w:rsid w:val="0063721D"/>
    <w:rsid w:val="0064091B"/>
    <w:rsid w:val="00640B7B"/>
    <w:rsid w:val="00641412"/>
    <w:rsid w:val="0064166E"/>
    <w:rsid w:val="0064179F"/>
    <w:rsid w:val="00641CD1"/>
    <w:rsid w:val="00642060"/>
    <w:rsid w:val="00642C70"/>
    <w:rsid w:val="00644006"/>
    <w:rsid w:val="00644253"/>
    <w:rsid w:val="00644452"/>
    <w:rsid w:val="006444CA"/>
    <w:rsid w:val="006448F6"/>
    <w:rsid w:val="006459A6"/>
    <w:rsid w:val="00646CE7"/>
    <w:rsid w:val="00646F83"/>
    <w:rsid w:val="00647641"/>
    <w:rsid w:val="00647BA8"/>
    <w:rsid w:val="00650617"/>
    <w:rsid w:val="006509DE"/>
    <w:rsid w:val="00650B90"/>
    <w:rsid w:val="006515ED"/>
    <w:rsid w:val="0065185D"/>
    <w:rsid w:val="006526EF"/>
    <w:rsid w:val="00652A6F"/>
    <w:rsid w:val="0065301E"/>
    <w:rsid w:val="006535A5"/>
    <w:rsid w:val="00653681"/>
    <w:rsid w:val="00653D19"/>
    <w:rsid w:val="0065411C"/>
    <w:rsid w:val="0065450C"/>
    <w:rsid w:val="00657549"/>
    <w:rsid w:val="00657C67"/>
    <w:rsid w:val="006608D5"/>
    <w:rsid w:val="00660B3A"/>
    <w:rsid w:val="006613B3"/>
    <w:rsid w:val="00661AA6"/>
    <w:rsid w:val="00661D69"/>
    <w:rsid w:val="00662B1D"/>
    <w:rsid w:val="006634DD"/>
    <w:rsid w:val="00663C51"/>
    <w:rsid w:val="00664ABB"/>
    <w:rsid w:val="00665236"/>
    <w:rsid w:val="006657BC"/>
    <w:rsid w:val="006658F7"/>
    <w:rsid w:val="00666987"/>
    <w:rsid w:val="00666C4B"/>
    <w:rsid w:val="00666F44"/>
    <w:rsid w:val="00666FA1"/>
    <w:rsid w:val="0066709A"/>
    <w:rsid w:val="006672A1"/>
    <w:rsid w:val="00667760"/>
    <w:rsid w:val="00667EE0"/>
    <w:rsid w:val="00670A2B"/>
    <w:rsid w:val="00670F58"/>
    <w:rsid w:val="00671217"/>
    <w:rsid w:val="00671440"/>
    <w:rsid w:val="00674016"/>
    <w:rsid w:val="006746F6"/>
    <w:rsid w:val="00674D26"/>
    <w:rsid w:val="00675017"/>
    <w:rsid w:val="00675CF9"/>
    <w:rsid w:val="00675E11"/>
    <w:rsid w:val="00675F71"/>
    <w:rsid w:val="00675FCF"/>
    <w:rsid w:val="00676F3F"/>
    <w:rsid w:val="00676F8A"/>
    <w:rsid w:val="0067753B"/>
    <w:rsid w:val="00680C1C"/>
    <w:rsid w:val="00680D52"/>
    <w:rsid w:val="00680F93"/>
    <w:rsid w:val="00681178"/>
    <w:rsid w:val="0068128E"/>
    <w:rsid w:val="0068177C"/>
    <w:rsid w:val="0068203F"/>
    <w:rsid w:val="00682A61"/>
    <w:rsid w:val="00682DC0"/>
    <w:rsid w:val="006831ED"/>
    <w:rsid w:val="00683FE1"/>
    <w:rsid w:val="0068442D"/>
    <w:rsid w:val="00684581"/>
    <w:rsid w:val="00684F9D"/>
    <w:rsid w:val="00685957"/>
    <w:rsid w:val="00685F1A"/>
    <w:rsid w:val="0068610A"/>
    <w:rsid w:val="00686836"/>
    <w:rsid w:val="00690637"/>
    <w:rsid w:val="00690B1D"/>
    <w:rsid w:val="00690CA5"/>
    <w:rsid w:val="00690E42"/>
    <w:rsid w:val="00691C01"/>
    <w:rsid w:val="0069206E"/>
    <w:rsid w:val="006935FC"/>
    <w:rsid w:val="00693F49"/>
    <w:rsid w:val="00694241"/>
    <w:rsid w:val="006942D9"/>
    <w:rsid w:val="00694690"/>
    <w:rsid w:val="006947DF"/>
    <w:rsid w:val="006965A9"/>
    <w:rsid w:val="00696E45"/>
    <w:rsid w:val="006976EE"/>
    <w:rsid w:val="00697762"/>
    <w:rsid w:val="00697AEC"/>
    <w:rsid w:val="00697DAA"/>
    <w:rsid w:val="00697E3E"/>
    <w:rsid w:val="006A0BCE"/>
    <w:rsid w:val="006A10E3"/>
    <w:rsid w:val="006A2196"/>
    <w:rsid w:val="006A2A65"/>
    <w:rsid w:val="006A2B5B"/>
    <w:rsid w:val="006A4634"/>
    <w:rsid w:val="006A4735"/>
    <w:rsid w:val="006A4D87"/>
    <w:rsid w:val="006A5174"/>
    <w:rsid w:val="006A51A8"/>
    <w:rsid w:val="006A5C32"/>
    <w:rsid w:val="006A6DAB"/>
    <w:rsid w:val="006A7635"/>
    <w:rsid w:val="006A7B0A"/>
    <w:rsid w:val="006B05BE"/>
    <w:rsid w:val="006B0963"/>
    <w:rsid w:val="006B1204"/>
    <w:rsid w:val="006B141A"/>
    <w:rsid w:val="006B1576"/>
    <w:rsid w:val="006B1D38"/>
    <w:rsid w:val="006B257D"/>
    <w:rsid w:val="006B25BD"/>
    <w:rsid w:val="006B3791"/>
    <w:rsid w:val="006B429C"/>
    <w:rsid w:val="006B48BD"/>
    <w:rsid w:val="006B56AF"/>
    <w:rsid w:val="006B60A7"/>
    <w:rsid w:val="006B624B"/>
    <w:rsid w:val="006B68F6"/>
    <w:rsid w:val="006B7007"/>
    <w:rsid w:val="006B7016"/>
    <w:rsid w:val="006C0F48"/>
    <w:rsid w:val="006C16A3"/>
    <w:rsid w:val="006C17DD"/>
    <w:rsid w:val="006C384D"/>
    <w:rsid w:val="006C3DD2"/>
    <w:rsid w:val="006C524A"/>
    <w:rsid w:val="006C54AB"/>
    <w:rsid w:val="006C5927"/>
    <w:rsid w:val="006C5974"/>
    <w:rsid w:val="006C5AA5"/>
    <w:rsid w:val="006C5AD4"/>
    <w:rsid w:val="006C5E45"/>
    <w:rsid w:val="006C6C65"/>
    <w:rsid w:val="006C7446"/>
    <w:rsid w:val="006C7C47"/>
    <w:rsid w:val="006C7DBD"/>
    <w:rsid w:val="006D0A37"/>
    <w:rsid w:val="006D1489"/>
    <w:rsid w:val="006D15F8"/>
    <w:rsid w:val="006D22FF"/>
    <w:rsid w:val="006D2573"/>
    <w:rsid w:val="006D25A8"/>
    <w:rsid w:val="006D35D1"/>
    <w:rsid w:val="006D3BAC"/>
    <w:rsid w:val="006D3DBC"/>
    <w:rsid w:val="006D40AD"/>
    <w:rsid w:val="006D4132"/>
    <w:rsid w:val="006D4C74"/>
    <w:rsid w:val="006D4E50"/>
    <w:rsid w:val="006D683F"/>
    <w:rsid w:val="006D6A7E"/>
    <w:rsid w:val="006D6CE9"/>
    <w:rsid w:val="006D6D49"/>
    <w:rsid w:val="006E0012"/>
    <w:rsid w:val="006E0352"/>
    <w:rsid w:val="006E0C87"/>
    <w:rsid w:val="006E0F56"/>
    <w:rsid w:val="006E1CD4"/>
    <w:rsid w:val="006E2211"/>
    <w:rsid w:val="006E2325"/>
    <w:rsid w:val="006E28D9"/>
    <w:rsid w:val="006E29EE"/>
    <w:rsid w:val="006E3EDF"/>
    <w:rsid w:val="006E4625"/>
    <w:rsid w:val="006E471E"/>
    <w:rsid w:val="006E59A5"/>
    <w:rsid w:val="006E5D27"/>
    <w:rsid w:val="006E5F4C"/>
    <w:rsid w:val="006E67A3"/>
    <w:rsid w:val="006F0803"/>
    <w:rsid w:val="006F0C3B"/>
    <w:rsid w:val="006F11C1"/>
    <w:rsid w:val="006F1B6B"/>
    <w:rsid w:val="006F2E9F"/>
    <w:rsid w:val="006F358B"/>
    <w:rsid w:val="006F3639"/>
    <w:rsid w:val="006F4131"/>
    <w:rsid w:val="006F437B"/>
    <w:rsid w:val="006F4702"/>
    <w:rsid w:val="006F5148"/>
    <w:rsid w:val="006F55FE"/>
    <w:rsid w:val="006F5B17"/>
    <w:rsid w:val="006F6230"/>
    <w:rsid w:val="006F64C6"/>
    <w:rsid w:val="006F6823"/>
    <w:rsid w:val="006F74CB"/>
    <w:rsid w:val="006F7502"/>
    <w:rsid w:val="006F782B"/>
    <w:rsid w:val="006F7BDF"/>
    <w:rsid w:val="006F7DAA"/>
    <w:rsid w:val="007002C4"/>
    <w:rsid w:val="00700893"/>
    <w:rsid w:val="00701300"/>
    <w:rsid w:val="007018DD"/>
    <w:rsid w:val="007025B2"/>
    <w:rsid w:val="007027ED"/>
    <w:rsid w:val="00702E22"/>
    <w:rsid w:val="00703207"/>
    <w:rsid w:val="007034C8"/>
    <w:rsid w:val="00703BE2"/>
    <w:rsid w:val="00703BFA"/>
    <w:rsid w:val="00703E51"/>
    <w:rsid w:val="00704795"/>
    <w:rsid w:val="0070481F"/>
    <w:rsid w:val="00704EA3"/>
    <w:rsid w:val="00704F4B"/>
    <w:rsid w:val="00704F8C"/>
    <w:rsid w:val="0070662A"/>
    <w:rsid w:val="00706ABB"/>
    <w:rsid w:val="00706F0D"/>
    <w:rsid w:val="0070711E"/>
    <w:rsid w:val="00707217"/>
    <w:rsid w:val="00707B13"/>
    <w:rsid w:val="0071064D"/>
    <w:rsid w:val="007113DB"/>
    <w:rsid w:val="00711906"/>
    <w:rsid w:val="00711A62"/>
    <w:rsid w:val="00711DF5"/>
    <w:rsid w:val="00712097"/>
    <w:rsid w:val="00712117"/>
    <w:rsid w:val="00712B74"/>
    <w:rsid w:val="00715789"/>
    <w:rsid w:val="00715E90"/>
    <w:rsid w:val="00716DBF"/>
    <w:rsid w:val="00717B35"/>
    <w:rsid w:val="00720DF8"/>
    <w:rsid w:val="00720E7D"/>
    <w:rsid w:val="00720F67"/>
    <w:rsid w:val="0072139B"/>
    <w:rsid w:val="007216F7"/>
    <w:rsid w:val="0072179A"/>
    <w:rsid w:val="00721D67"/>
    <w:rsid w:val="00721E16"/>
    <w:rsid w:val="00722959"/>
    <w:rsid w:val="00723055"/>
    <w:rsid w:val="007236D3"/>
    <w:rsid w:val="007245B6"/>
    <w:rsid w:val="00724BF4"/>
    <w:rsid w:val="00724F12"/>
    <w:rsid w:val="007268FA"/>
    <w:rsid w:val="00726F60"/>
    <w:rsid w:val="00727323"/>
    <w:rsid w:val="0072763F"/>
    <w:rsid w:val="007279FD"/>
    <w:rsid w:val="007301E8"/>
    <w:rsid w:val="007318E7"/>
    <w:rsid w:val="0073244B"/>
    <w:rsid w:val="0073247C"/>
    <w:rsid w:val="00732C4A"/>
    <w:rsid w:val="0073306C"/>
    <w:rsid w:val="007341AB"/>
    <w:rsid w:val="00734784"/>
    <w:rsid w:val="00734C0A"/>
    <w:rsid w:val="007353B7"/>
    <w:rsid w:val="007355BE"/>
    <w:rsid w:val="00735BC1"/>
    <w:rsid w:val="00735DD2"/>
    <w:rsid w:val="007361A8"/>
    <w:rsid w:val="007365C6"/>
    <w:rsid w:val="00736848"/>
    <w:rsid w:val="00736D80"/>
    <w:rsid w:val="00737707"/>
    <w:rsid w:val="007404D8"/>
    <w:rsid w:val="00740920"/>
    <w:rsid w:val="00740B4E"/>
    <w:rsid w:val="0074146E"/>
    <w:rsid w:val="00741543"/>
    <w:rsid w:val="00743388"/>
    <w:rsid w:val="00743A12"/>
    <w:rsid w:val="007444E2"/>
    <w:rsid w:val="00744D21"/>
    <w:rsid w:val="00744D60"/>
    <w:rsid w:val="0074529D"/>
    <w:rsid w:val="00745FD4"/>
    <w:rsid w:val="007461EB"/>
    <w:rsid w:val="00746661"/>
    <w:rsid w:val="00746B76"/>
    <w:rsid w:val="00746C28"/>
    <w:rsid w:val="007476AF"/>
    <w:rsid w:val="00750601"/>
    <w:rsid w:val="007507FF"/>
    <w:rsid w:val="00750AB5"/>
    <w:rsid w:val="00751A7D"/>
    <w:rsid w:val="00751BAF"/>
    <w:rsid w:val="00751E11"/>
    <w:rsid w:val="007522A4"/>
    <w:rsid w:val="007523E0"/>
    <w:rsid w:val="0075244F"/>
    <w:rsid w:val="007536D7"/>
    <w:rsid w:val="007537C2"/>
    <w:rsid w:val="0075479B"/>
    <w:rsid w:val="00754908"/>
    <w:rsid w:val="0075560B"/>
    <w:rsid w:val="007556E7"/>
    <w:rsid w:val="0075570B"/>
    <w:rsid w:val="00755737"/>
    <w:rsid w:val="0075575E"/>
    <w:rsid w:val="007558FC"/>
    <w:rsid w:val="007559E5"/>
    <w:rsid w:val="00755A9D"/>
    <w:rsid w:val="00757284"/>
    <w:rsid w:val="0075758C"/>
    <w:rsid w:val="00757B44"/>
    <w:rsid w:val="00757C7A"/>
    <w:rsid w:val="00760089"/>
    <w:rsid w:val="0076041D"/>
    <w:rsid w:val="0076065F"/>
    <w:rsid w:val="0076066D"/>
    <w:rsid w:val="007617C0"/>
    <w:rsid w:val="00763055"/>
    <w:rsid w:val="00763282"/>
    <w:rsid w:val="00763A33"/>
    <w:rsid w:val="007640A7"/>
    <w:rsid w:val="007641FE"/>
    <w:rsid w:val="00764A04"/>
    <w:rsid w:val="00764AD2"/>
    <w:rsid w:val="00765173"/>
    <w:rsid w:val="00765A75"/>
    <w:rsid w:val="00765D9F"/>
    <w:rsid w:val="00766658"/>
    <w:rsid w:val="007666D3"/>
    <w:rsid w:val="00767854"/>
    <w:rsid w:val="00767945"/>
    <w:rsid w:val="00767CF4"/>
    <w:rsid w:val="00767D5D"/>
    <w:rsid w:val="0077001E"/>
    <w:rsid w:val="007707CE"/>
    <w:rsid w:val="00771534"/>
    <w:rsid w:val="00771760"/>
    <w:rsid w:val="00771B84"/>
    <w:rsid w:val="007744C5"/>
    <w:rsid w:val="0077588C"/>
    <w:rsid w:val="0077634A"/>
    <w:rsid w:val="00776443"/>
    <w:rsid w:val="00776788"/>
    <w:rsid w:val="00776860"/>
    <w:rsid w:val="00776887"/>
    <w:rsid w:val="00776A4D"/>
    <w:rsid w:val="00776C05"/>
    <w:rsid w:val="00776DF6"/>
    <w:rsid w:val="00776ECA"/>
    <w:rsid w:val="00777558"/>
    <w:rsid w:val="007777E6"/>
    <w:rsid w:val="00777B9B"/>
    <w:rsid w:val="0078017A"/>
    <w:rsid w:val="00780258"/>
    <w:rsid w:val="007802CE"/>
    <w:rsid w:val="00780F53"/>
    <w:rsid w:val="00780F86"/>
    <w:rsid w:val="0078106C"/>
    <w:rsid w:val="00781815"/>
    <w:rsid w:val="00781AE1"/>
    <w:rsid w:val="007825C6"/>
    <w:rsid w:val="00782EF2"/>
    <w:rsid w:val="00783BAD"/>
    <w:rsid w:val="00783CDA"/>
    <w:rsid w:val="007841CE"/>
    <w:rsid w:val="007845D5"/>
    <w:rsid w:val="00785349"/>
    <w:rsid w:val="007856F0"/>
    <w:rsid w:val="007868F7"/>
    <w:rsid w:val="007870CB"/>
    <w:rsid w:val="00787380"/>
    <w:rsid w:val="007874A1"/>
    <w:rsid w:val="007876C5"/>
    <w:rsid w:val="007900FC"/>
    <w:rsid w:val="00790270"/>
    <w:rsid w:val="0079054A"/>
    <w:rsid w:val="00790AD5"/>
    <w:rsid w:val="00790CE2"/>
    <w:rsid w:val="0079140F"/>
    <w:rsid w:val="0079205D"/>
    <w:rsid w:val="0079255A"/>
    <w:rsid w:val="00792977"/>
    <w:rsid w:val="00792F8B"/>
    <w:rsid w:val="00792F9D"/>
    <w:rsid w:val="00793D6C"/>
    <w:rsid w:val="007944FF"/>
    <w:rsid w:val="00796F02"/>
    <w:rsid w:val="00797BBD"/>
    <w:rsid w:val="007A0529"/>
    <w:rsid w:val="007A058F"/>
    <w:rsid w:val="007A105B"/>
    <w:rsid w:val="007A134A"/>
    <w:rsid w:val="007A2435"/>
    <w:rsid w:val="007A2E35"/>
    <w:rsid w:val="007A2E47"/>
    <w:rsid w:val="007A30C6"/>
    <w:rsid w:val="007A3BAF"/>
    <w:rsid w:val="007A5024"/>
    <w:rsid w:val="007A52EA"/>
    <w:rsid w:val="007A5468"/>
    <w:rsid w:val="007A5537"/>
    <w:rsid w:val="007A56F9"/>
    <w:rsid w:val="007A6140"/>
    <w:rsid w:val="007A62AD"/>
    <w:rsid w:val="007A64C6"/>
    <w:rsid w:val="007A68BE"/>
    <w:rsid w:val="007A6ABA"/>
    <w:rsid w:val="007A72CE"/>
    <w:rsid w:val="007B0028"/>
    <w:rsid w:val="007B0099"/>
    <w:rsid w:val="007B0250"/>
    <w:rsid w:val="007B02C0"/>
    <w:rsid w:val="007B03DF"/>
    <w:rsid w:val="007B0EBF"/>
    <w:rsid w:val="007B0EC4"/>
    <w:rsid w:val="007B1731"/>
    <w:rsid w:val="007B18CB"/>
    <w:rsid w:val="007B1B1E"/>
    <w:rsid w:val="007B1F6A"/>
    <w:rsid w:val="007B21EB"/>
    <w:rsid w:val="007B24BA"/>
    <w:rsid w:val="007B2633"/>
    <w:rsid w:val="007B3584"/>
    <w:rsid w:val="007B4F4D"/>
    <w:rsid w:val="007B5296"/>
    <w:rsid w:val="007B5DE2"/>
    <w:rsid w:val="007B606F"/>
    <w:rsid w:val="007B60B2"/>
    <w:rsid w:val="007B68FF"/>
    <w:rsid w:val="007B7406"/>
    <w:rsid w:val="007B7DA2"/>
    <w:rsid w:val="007C03F4"/>
    <w:rsid w:val="007C049F"/>
    <w:rsid w:val="007C04E1"/>
    <w:rsid w:val="007C0893"/>
    <w:rsid w:val="007C1E5E"/>
    <w:rsid w:val="007C21A0"/>
    <w:rsid w:val="007C25C8"/>
    <w:rsid w:val="007C2E3E"/>
    <w:rsid w:val="007C378C"/>
    <w:rsid w:val="007C3A9F"/>
    <w:rsid w:val="007C4396"/>
    <w:rsid w:val="007C4DB6"/>
    <w:rsid w:val="007C4EC7"/>
    <w:rsid w:val="007C53AC"/>
    <w:rsid w:val="007C6394"/>
    <w:rsid w:val="007C6BDA"/>
    <w:rsid w:val="007C6C30"/>
    <w:rsid w:val="007C72F4"/>
    <w:rsid w:val="007C7BD7"/>
    <w:rsid w:val="007D0A97"/>
    <w:rsid w:val="007D0D30"/>
    <w:rsid w:val="007D0F13"/>
    <w:rsid w:val="007D10BB"/>
    <w:rsid w:val="007D1433"/>
    <w:rsid w:val="007D2232"/>
    <w:rsid w:val="007D254A"/>
    <w:rsid w:val="007D28EE"/>
    <w:rsid w:val="007D2E41"/>
    <w:rsid w:val="007D30AC"/>
    <w:rsid w:val="007D3294"/>
    <w:rsid w:val="007D3F41"/>
    <w:rsid w:val="007D3FD1"/>
    <w:rsid w:val="007D43DC"/>
    <w:rsid w:val="007D4A66"/>
    <w:rsid w:val="007D547E"/>
    <w:rsid w:val="007D6B34"/>
    <w:rsid w:val="007D7B62"/>
    <w:rsid w:val="007D7C99"/>
    <w:rsid w:val="007E00A9"/>
    <w:rsid w:val="007E0E1E"/>
    <w:rsid w:val="007E11E6"/>
    <w:rsid w:val="007E18E6"/>
    <w:rsid w:val="007E1F10"/>
    <w:rsid w:val="007E25C8"/>
    <w:rsid w:val="007E2816"/>
    <w:rsid w:val="007E2E45"/>
    <w:rsid w:val="007E3171"/>
    <w:rsid w:val="007E40A9"/>
    <w:rsid w:val="007E61C3"/>
    <w:rsid w:val="007E691F"/>
    <w:rsid w:val="007E6EDD"/>
    <w:rsid w:val="007E71CA"/>
    <w:rsid w:val="007E72B7"/>
    <w:rsid w:val="007E7ACF"/>
    <w:rsid w:val="007E7AE1"/>
    <w:rsid w:val="007E7E6D"/>
    <w:rsid w:val="007F0F46"/>
    <w:rsid w:val="007F151F"/>
    <w:rsid w:val="007F2022"/>
    <w:rsid w:val="007F2588"/>
    <w:rsid w:val="007F29EB"/>
    <w:rsid w:val="007F2B18"/>
    <w:rsid w:val="007F2B60"/>
    <w:rsid w:val="007F2DC6"/>
    <w:rsid w:val="007F3121"/>
    <w:rsid w:val="007F453A"/>
    <w:rsid w:val="007F4702"/>
    <w:rsid w:val="007F47B6"/>
    <w:rsid w:val="007F4881"/>
    <w:rsid w:val="007F4903"/>
    <w:rsid w:val="007F4B32"/>
    <w:rsid w:val="007F4F3E"/>
    <w:rsid w:val="007F5F9B"/>
    <w:rsid w:val="007F6610"/>
    <w:rsid w:val="007F7167"/>
    <w:rsid w:val="007F754C"/>
    <w:rsid w:val="007F779F"/>
    <w:rsid w:val="008000B9"/>
    <w:rsid w:val="0080036C"/>
    <w:rsid w:val="00800607"/>
    <w:rsid w:val="00800616"/>
    <w:rsid w:val="00800B5B"/>
    <w:rsid w:val="00801351"/>
    <w:rsid w:val="0080184F"/>
    <w:rsid w:val="00802806"/>
    <w:rsid w:val="00802A5A"/>
    <w:rsid w:val="00802F4E"/>
    <w:rsid w:val="00803376"/>
    <w:rsid w:val="008037A8"/>
    <w:rsid w:val="00804303"/>
    <w:rsid w:val="00804400"/>
    <w:rsid w:val="00804BBE"/>
    <w:rsid w:val="008062FC"/>
    <w:rsid w:val="00806736"/>
    <w:rsid w:val="00806A62"/>
    <w:rsid w:val="00806B7D"/>
    <w:rsid w:val="00806DA3"/>
    <w:rsid w:val="00807AEA"/>
    <w:rsid w:val="008104F0"/>
    <w:rsid w:val="00810872"/>
    <w:rsid w:val="00811235"/>
    <w:rsid w:val="008117EE"/>
    <w:rsid w:val="00811D1B"/>
    <w:rsid w:val="00812ACC"/>
    <w:rsid w:val="00812FB9"/>
    <w:rsid w:val="008139EC"/>
    <w:rsid w:val="00813F56"/>
    <w:rsid w:val="0081415E"/>
    <w:rsid w:val="008147AF"/>
    <w:rsid w:val="0081494D"/>
    <w:rsid w:val="008154B4"/>
    <w:rsid w:val="00816301"/>
    <w:rsid w:val="0081662A"/>
    <w:rsid w:val="00816B63"/>
    <w:rsid w:val="00816B67"/>
    <w:rsid w:val="00817284"/>
    <w:rsid w:val="008177E6"/>
    <w:rsid w:val="00817B15"/>
    <w:rsid w:val="0082057E"/>
    <w:rsid w:val="008206F8"/>
    <w:rsid w:val="00820E47"/>
    <w:rsid w:val="00821004"/>
    <w:rsid w:val="008210A4"/>
    <w:rsid w:val="00821F3C"/>
    <w:rsid w:val="008221DD"/>
    <w:rsid w:val="008225D1"/>
    <w:rsid w:val="00822813"/>
    <w:rsid w:val="00822FFB"/>
    <w:rsid w:val="00823449"/>
    <w:rsid w:val="008234DA"/>
    <w:rsid w:val="0082391F"/>
    <w:rsid w:val="00823DFC"/>
    <w:rsid w:val="00824962"/>
    <w:rsid w:val="00824B24"/>
    <w:rsid w:val="00824EC2"/>
    <w:rsid w:val="00825800"/>
    <w:rsid w:val="00826594"/>
    <w:rsid w:val="00826C36"/>
    <w:rsid w:val="00826C60"/>
    <w:rsid w:val="0082708F"/>
    <w:rsid w:val="00830668"/>
    <w:rsid w:val="00830D5A"/>
    <w:rsid w:val="00830DC4"/>
    <w:rsid w:val="00830FCD"/>
    <w:rsid w:val="00832536"/>
    <w:rsid w:val="008327AB"/>
    <w:rsid w:val="008328B9"/>
    <w:rsid w:val="008330E0"/>
    <w:rsid w:val="00833FD7"/>
    <w:rsid w:val="00834CFF"/>
    <w:rsid w:val="00835337"/>
    <w:rsid w:val="00835A8B"/>
    <w:rsid w:val="00835BC2"/>
    <w:rsid w:val="00835C59"/>
    <w:rsid w:val="00835EF8"/>
    <w:rsid w:val="008365B9"/>
    <w:rsid w:val="00836712"/>
    <w:rsid w:val="0083704A"/>
    <w:rsid w:val="00837368"/>
    <w:rsid w:val="00837839"/>
    <w:rsid w:val="00837DEB"/>
    <w:rsid w:val="00840436"/>
    <w:rsid w:val="00840857"/>
    <w:rsid w:val="00841441"/>
    <w:rsid w:val="00842A40"/>
    <w:rsid w:val="00842C45"/>
    <w:rsid w:val="008432D0"/>
    <w:rsid w:val="00843695"/>
    <w:rsid w:val="008438D8"/>
    <w:rsid w:val="0084459F"/>
    <w:rsid w:val="00844696"/>
    <w:rsid w:val="00844A7A"/>
    <w:rsid w:val="00844B15"/>
    <w:rsid w:val="008457F4"/>
    <w:rsid w:val="00845D06"/>
    <w:rsid w:val="00846E14"/>
    <w:rsid w:val="008475F8"/>
    <w:rsid w:val="0084770A"/>
    <w:rsid w:val="00847B20"/>
    <w:rsid w:val="00850148"/>
    <w:rsid w:val="0085031C"/>
    <w:rsid w:val="008509EE"/>
    <w:rsid w:val="00850E4A"/>
    <w:rsid w:val="008516C2"/>
    <w:rsid w:val="00852B54"/>
    <w:rsid w:val="00852F39"/>
    <w:rsid w:val="00853441"/>
    <w:rsid w:val="00853AB2"/>
    <w:rsid w:val="00854206"/>
    <w:rsid w:val="00854C13"/>
    <w:rsid w:val="00854C5D"/>
    <w:rsid w:val="00855522"/>
    <w:rsid w:val="0085599C"/>
    <w:rsid w:val="00855DC7"/>
    <w:rsid w:val="008601B4"/>
    <w:rsid w:val="0086084B"/>
    <w:rsid w:val="00860C40"/>
    <w:rsid w:val="008611E7"/>
    <w:rsid w:val="008615D9"/>
    <w:rsid w:val="00861CE7"/>
    <w:rsid w:val="00861E3F"/>
    <w:rsid w:val="00862B2D"/>
    <w:rsid w:val="00862F93"/>
    <w:rsid w:val="008630CC"/>
    <w:rsid w:val="00863520"/>
    <w:rsid w:val="00863770"/>
    <w:rsid w:val="0086489B"/>
    <w:rsid w:val="008651B1"/>
    <w:rsid w:val="00865650"/>
    <w:rsid w:val="008657FB"/>
    <w:rsid w:val="00865DE8"/>
    <w:rsid w:val="00866105"/>
    <w:rsid w:val="008671F5"/>
    <w:rsid w:val="00871226"/>
    <w:rsid w:val="008713C7"/>
    <w:rsid w:val="00871517"/>
    <w:rsid w:val="00871FC2"/>
    <w:rsid w:val="00872E96"/>
    <w:rsid w:val="00874B68"/>
    <w:rsid w:val="00874CF8"/>
    <w:rsid w:val="00874F47"/>
    <w:rsid w:val="00875A83"/>
    <w:rsid w:val="00876AC4"/>
    <w:rsid w:val="00876BDD"/>
    <w:rsid w:val="00876D05"/>
    <w:rsid w:val="008801B6"/>
    <w:rsid w:val="0088062D"/>
    <w:rsid w:val="00880D22"/>
    <w:rsid w:val="00881453"/>
    <w:rsid w:val="00881525"/>
    <w:rsid w:val="008817E8"/>
    <w:rsid w:val="008818EF"/>
    <w:rsid w:val="00881A46"/>
    <w:rsid w:val="008827EE"/>
    <w:rsid w:val="00882D52"/>
    <w:rsid w:val="00882FEC"/>
    <w:rsid w:val="00883BDF"/>
    <w:rsid w:val="00883C7A"/>
    <w:rsid w:val="00883EEF"/>
    <w:rsid w:val="0088424D"/>
    <w:rsid w:val="00884297"/>
    <w:rsid w:val="00884961"/>
    <w:rsid w:val="00884AEF"/>
    <w:rsid w:val="00884CE2"/>
    <w:rsid w:val="008850D4"/>
    <w:rsid w:val="008852F0"/>
    <w:rsid w:val="008857B9"/>
    <w:rsid w:val="008866C0"/>
    <w:rsid w:val="00886985"/>
    <w:rsid w:val="00886BB2"/>
    <w:rsid w:val="00886C6D"/>
    <w:rsid w:val="00886CCB"/>
    <w:rsid w:val="00886E38"/>
    <w:rsid w:val="0088781C"/>
    <w:rsid w:val="0089016C"/>
    <w:rsid w:val="00890E00"/>
    <w:rsid w:val="00890FD6"/>
    <w:rsid w:val="00891135"/>
    <w:rsid w:val="00892CA7"/>
    <w:rsid w:val="00893027"/>
    <w:rsid w:val="0089369D"/>
    <w:rsid w:val="00893FC2"/>
    <w:rsid w:val="00894998"/>
    <w:rsid w:val="008951B9"/>
    <w:rsid w:val="008951D1"/>
    <w:rsid w:val="008953DC"/>
    <w:rsid w:val="008957E4"/>
    <w:rsid w:val="00895A67"/>
    <w:rsid w:val="00895B31"/>
    <w:rsid w:val="00895FFC"/>
    <w:rsid w:val="0089705B"/>
    <w:rsid w:val="0089740D"/>
    <w:rsid w:val="00897837"/>
    <w:rsid w:val="008979AA"/>
    <w:rsid w:val="008A00F9"/>
    <w:rsid w:val="008A1D3B"/>
    <w:rsid w:val="008A29A7"/>
    <w:rsid w:val="008A2D57"/>
    <w:rsid w:val="008A3451"/>
    <w:rsid w:val="008A36D9"/>
    <w:rsid w:val="008A405B"/>
    <w:rsid w:val="008A4B0E"/>
    <w:rsid w:val="008A4E16"/>
    <w:rsid w:val="008A5EC3"/>
    <w:rsid w:val="008A614E"/>
    <w:rsid w:val="008A628C"/>
    <w:rsid w:val="008A7323"/>
    <w:rsid w:val="008A73C3"/>
    <w:rsid w:val="008A79BE"/>
    <w:rsid w:val="008B021E"/>
    <w:rsid w:val="008B078E"/>
    <w:rsid w:val="008B0981"/>
    <w:rsid w:val="008B12BD"/>
    <w:rsid w:val="008B1E35"/>
    <w:rsid w:val="008B3214"/>
    <w:rsid w:val="008B396E"/>
    <w:rsid w:val="008B3E66"/>
    <w:rsid w:val="008B473E"/>
    <w:rsid w:val="008B5337"/>
    <w:rsid w:val="008B6E37"/>
    <w:rsid w:val="008B71DD"/>
    <w:rsid w:val="008B74CB"/>
    <w:rsid w:val="008B7A52"/>
    <w:rsid w:val="008C0E32"/>
    <w:rsid w:val="008C1559"/>
    <w:rsid w:val="008C1E23"/>
    <w:rsid w:val="008C201F"/>
    <w:rsid w:val="008C2C5F"/>
    <w:rsid w:val="008C2FD4"/>
    <w:rsid w:val="008C3768"/>
    <w:rsid w:val="008C3E3B"/>
    <w:rsid w:val="008C4A3E"/>
    <w:rsid w:val="008C503D"/>
    <w:rsid w:val="008C57D1"/>
    <w:rsid w:val="008C6617"/>
    <w:rsid w:val="008C6C60"/>
    <w:rsid w:val="008C782A"/>
    <w:rsid w:val="008C7BC3"/>
    <w:rsid w:val="008C7DD4"/>
    <w:rsid w:val="008D005F"/>
    <w:rsid w:val="008D0766"/>
    <w:rsid w:val="008D0D2E"/>
    <w:rsid w:val="008D28A3"/>
    <w:rsid w:val="008D3230"/>
    <w:rsid w:val="008D324B"/>
    <w:rsid w:val="008D3406"/>
    <w:rsid w:val="008D35C2"/>
    <w:rsid w:val="008D35EE"/>
    <w:rsid w:val="008D4231"/>
    <w:rsid w:val="008D5B5E"/>
    <w:rsid w:val="008D6359"/>
    <w:rsid w:val="008D662A"/>
    <w:rsid w:val="008D6F63"/>
    <w:rsid w:val="008D71AD"/>
    <w:rsid w:val="008D77C5"/>
    <w:rsid w:val="008D7B2B"/>
    <w:rsid w:val="008E004C"/>
    <w:rsid w:val="008E00E6"/>
    <w:rsid w:val="008E0432"/>
    <w:rsid w:val="008E0713"/>
    <w:rsid w:val="008E13F4"/>
    <w:rsid w:val="008E166D"/>
    <w:rsid w:val="008E169C"/>
    <w:rsid w:val="008E22AB"/>
    <w:rsid w:val="008E269F"/>
    <w:rsid w:val="008E369F"/>
    <w:rsid w:val="008E36F1"/>
    <w:rsid w:val="008E3767"/>
    <w:rsid w:val="008E39B0"/>
    <w:rsid w:val="008E4388"/>
    <w:rsid w:val="008E4565"/>
    <w:rsid w:val="008E5886"/>
    <w:rsid w:val="008E58CB"/>
    <w:rsid w:val="008E5EBA"/>
    <w:rsid w:val="008E5EC6"/>
    <w:rsid w:val="008E6349"/>
    <w:rsid w:val="008E6372"/>
    <w:rsid w:val="008E66E4"/>
    <w:rsid w:val="008E6F5A"/>
    <w:rsid w:val="008E706F"/>
    <w:rsid w:val="008E7107"/>
    <w:rsid w:val="008E785B"/>
    <w:rsid w:val="008E7BA4"/>
    <w:rsid w:val="008E7DEE"/>
    <w:rsid w:val="008E7DFC"/>
    <w:rsid w:val="008F0C5D"/>
    <w:rsid w:val="008F1274"/>
    <w:rsid w:val="008F16AE"/>
    <w:rsid w:val="008F2125"/>
    <w:rsid w:val="008F22D0"/>
    <w:rsid w:val="008F22EB"/>
    <w:rsid w:val="008F4475"/>
    <w:rsid w:val="008F4F0E"/>
    <w:rsid w:val="008F501A"/>
    <w:rsid w:val="008F5289"/>
    <w:rsid w:val="008F5C61"/>
    <w:rsid w:val="008F6252"/>
    <w:rsid w:val="008F7B84"/>
    <w:rsid w:val="009003DF"/>
    <w:rsid w:val="00900C71"/>
    <w:rsid w:val="009019CC"/>
    <w:rsid w:val="00902A1A"/>
    <w:rsid w:val="00902B7B"/>
    <w:rsid w:val="0090302A"/>
    <w:rsid w:val="00904C4A"/>
    <w:rsid w:val="00904F3B"/>
    <w:rsid w:val="009051B8"/>
    <w:rsid w:val="00905E8B"/>
    <w:rsid w:val="00906312"/>
    <w:rsid w:val="009063CD"/>
    <w:rsid w:val="0091072F"/>
    <w:rsid w:val="00910911"/>
    <w:rsid w:val="0091101E"/>
    <w:rsid w:val="009118B6"/>
    <w:rsid w:val="00911DEC"/>
    <w:rsid w:val="00912126"/>
    <w:rsid w:val="009128F7"/>
    <w:rsid w:val="00913088"/>
    <w:rsid w:val="009133F5"/>
    <w:rsid w:val="0091378D"/>
    <w:rsid w:val="00913DCB"/>
    <w:rsid w:val="00914396"/>
    <w:rsid w:val="00914E97"/>
    <w:rsid w:val="0091622D"/>
    <w:rsid w:val="009165B2"/>
    <w:rsid w:val="00916E75"/>
    <w:rsid w:val="0091794C"/>
    <w:rsid w:val="0092074C"/>
    <w:rsid w:val="00920D8A"/>
    <w:rsid w:val="009210E0"/>
    <w:rsid w:val="009215F0"/>
    <w:rsid w:val="00921D3C"/>
    <w:rsid w:val="00921F19"/>
    <w:rsid w:val="00922847"/>
    <w:rsid w:val="0092370F"/>
    <w:rsid w:val="00923F5E"/>
    <w:rsid w:val="00924C38"/>
    <w:rsid w:val="00924CCD"/>
    <w:rsid w:val="00924D77"/>
    <w:rsid w:val="009256FB"/>
    <w:rsid w:val="00925BBF"/>
    <w:rsid w:val="00925D6C"/>
    <w:rsid w:val="0092643B"/>
    <w:rsid w:val="00926CFC"/>
    <w:rsid w:val="00926E16"/>
    <w:rsid w:val="00926E3F"/>
    <w:rsid w:val="00927AF4"/>
    <w:rsid w:val="00930245"/>
    <w:rsid w:val="00930756"/>
    <w:rsid w:val="0093095E"/>
    <w:rsid w:val="009309B3"/>
    <w:rsid w:val="009309E7"/>
    <w:rsid w:val="00931C4A"/>
    <w:rsid w:val="00931E5B"/>
    <w:rsid w:val="009338A6"/>
    <w:rsid w:val="00933E4C"/>
    <w:rsid w:val="00933ED8"/>
    <w:rsid w:val="0093539B"/>
    <w:rsid w:val="00935B89"/>
    <w:rsid w:val="00936796"/>
    <w:rsid w:val="00936A78"/>
    <w:rsid w:val="00937B56"/>
    <w:rsid w:val="00937DB9"/>
    <w:rsid w:val="009400B7"/>
    <w:rsid w:val="0094059B"/>
    <w:rsid w:val="00942054"/>
    <w:rsid w:val="009433BE"/>
    <w:rsid w:val="00943728"/>
    <w:rsid w:val="00943BFB"/>
    <w:rsid w:val="00945C01"/>
    <w:rsid w:val="00946186"/>
    <w:rsid w:val="00946D92"/>
    <w:rsid w:val="00946DBD"/>
    <w:rsid w:val="00947F8C"/>
    <w:rsid w:val="0095046E"/>
    <w:rsid w:val="009506F0"/>
    <w:rsid w:val="00951CDB"/>
    <w:rsid w:val="009531A4"/>
    <w:rsid w:val="00953883"/>
    <w:rsid w:val="00953D2C"/>
    <w:rsid w:val="00954448"/>
    <w:rsid w:val="00955579"/>
    <w:rsid w:val="00955E2C"/>
    <w:rsid w:val="009560A1"/>
    <w:rsid w:val="00956638"/>
    <w:rsid w:val="0095699F"/>
    <w:rsid w:val="00957FC3"/>
    <w:rsid w:val="00960171"/>
    <w:rsid w:val="00960BD7"/>
    <w:rsid w:val="00960E9C"/>
    <w:rsid w:val="00961D51"/>
    <w:rsid w:val="00961E86"/>
    <w:rsid w:val="00962162"/>
    <w:rsid w:val="009632CE"/>
    <w:rsid w:val="0096374E"/>
    <w:rsid w:val="00963880"/>
    <w:rsid w:val="00963B01"/>
    <w:rsid w:val="0096401D"/>
    <w:rsid w:val="00964AD8"/>
    <w:rsid w:val="009655CF"/>
    <w:rsid w:val="009658EC"/>
    <w:rsid w:val="00965918"/>
    <w:rsid w:val="00965ADB"/>
    <w:rsid w:val="009705D3"/>
    <w:rsid w:val="00970ADF"/>
    <w:rsid w:val="0097137D"/>
    <w:rsid w:val="0097198D"/>
    <w:rsid w:val="00971A12"/>
    <w:rsid w:val="009720CE"/>
    <w:rsid w:val="00972354"/>
    <w:rsid w:val="00972621"/>
    <w:rsid w:val="00972818"/>
    <w:rsid w:val="00972FDC"/>
    <w:rsid w:val="0097389E"/>
    <w:rsid w:val="00973911"/>
    <w:rsid w:val="00973969"/>
    <w:rsid w:val="00973F61"/>
    <w:rsid w:val="00974728"/>
    <w:rsid w:val="0097529E"/>
    <w:rsid w:val="00975BD5"/>
    <w:rsid w:val="0097772A"/>
    <w:rsid w:val="00980A14"/>
    <w:rsid w:val="009815F4"/>
    <w:rsid w:val="00981C37"/>
    <w:rsid w:val="00981EAA"/>
    <w:rsid w:val="00981F87"/>
    <w:rsid w:val="009825FC"/>
    <w:rsid w:val="00982BD3"/>
    <w:rsid w:val="0098389B"/>
    <w:rsid w:val="009843E0"/>
    <w:rsid w:val="00984537"/>
    <w:rsid w:val="0098487C"/>
    <w:rsid w:val="009858D5"/>
    <w:rsid w:val="009864AC"/>
    <w:rsid w:val="009865CF"/>
    <w:rsid w:val="009871EB"/>
    <w:rsid w:val="00987725"/>
    <w:rsid w:val="009877EE"/>
    <w:rsid w:val="00990F79"/>
    <w:rsid w:val="0099104B"/>
    <w:rsid w:val="00991950"/>
    <w:rsid w:val="009919DF"/>
    <w:rsid w:val="00991D85"/>
    <w:rsid w:val="00991FD4"/>
    <w:rsid w:val="009927D0"/>
    <w:rsid w:val="00992AED"/>
    <w:rsid w:val="00992D63"/>
    <w:rsid w:val="00992D89"/>
    <w:rsid w:val="00993BFE"/>
    <w:rsid w:val="00993D13"/>
    <w:rsid w:val="00993E38"/>
    <w:rsid w:val="00993FA2"/>
    <w:rsid w:val="00994593"/>
    <w:rsid w:val="009946DE"/>
    <w:rsid w:val="00995384"/>
    <w:rsid w:val="009956ED"/>
    <w:rsid w:val="009956FD"/>
    <w:rsid w:val="00996606"/>
    <w:rsid w:val="0099682E"/>
    <w:rsid w:val="0099761C"/>
    <w:rsid w:val="009A06CF"/>
    <w:rsid w:val="009A1D48"/>
    <w:rsid w:val="009A1D8E"/>
    <w:rsid w:val="009A205F"/>
    <w:rsid w:val="009A2730"/>
    <w:rsid w:val="009A28CB"/>
    <w:rsid w:val="009A2AA4"/>
    <w:rsid w:val="009A34B8"/>
    <w:rsid w:val="009A3647"/>
    <w:rsid w:val="009A3970"/>
    <w:rsid w:val="009A4DD3"/>
    <w:rsid w:val="009A5175"/>
    <w:rsid w:val="009A5898"/>
    <w:rsid w:val="009A5D2E"/>
    <w:rsid w:val="009A69EB"/>
    <w:rsid w:val="009A6F13"/>
    <w:rsid w:val="009A7401"/>
    <w:rsid w:val="009A7D17"/>
    <w:rsid w:val="009B0B74"/>
    <w:rsid w:val="009B1050"/>
    <w:rsid w:val="009B19F8"/>
    <w:rsid w:val="009B209D"/>
    <w:rsid w:val="009B2912"/>
    <w:rsid w:val="009B33F5"/>
    <w:rsid w:val="009B3CC1"/>
    <w:rsid w:val="009B430D"/>
    <w:rsid w:val="009B4D14"/>
    <w:rsid w:val="009B4F41"/>
    <w:rsid w:val="009B523F"/>
    <w:rsid w:val="009B52E7"/>
    <w:rsid w:val="009B52FC"/>
    <w:rsid w:val="009B59EB"/>
    <w:rsid w:val="009B60A1"/>
    <w:rsid w:val="009B621A"/>
    <w:rsid w:val="009B62DB"/>
    <w:rsid w:val="009C0920"/>
    <w:rsid w:val="009C0A62"/>
    <w:rsid w:val="009C0EB6"/>
    <w:rsid w:val="009C1207"/>
    <w:rsid w:val="009C15CE"/>
    <w:rsid w:val="009C1795"/>
    <w:rsid w:val="009C2327"/>
    <w:rsid w:val="009C2CF4"/>
    <w:rsid w:val="009C3146"/>
    <w:rsid w:val="009C35A2"/>
    <w:rsid w:val="009C37B4"/>
    <w:rsid w:val="009C3F5D"/>
    <w:rsid w:val="009C46B4"/>
    <w:rsid w:val="009C508F"/>
    <w:rsid w:val="009C5176"/>
    <w:rsid w:val="009C5870"/>
    <w:rsid w:val="009C58AB"/>
    <w:rsid w:val="009C5F9D"/>
    <w:rsid w:val="009C639B"/>
    <w:rsid w:val="009C768F"/>
    <w:rsid w:val="009D08C3"/>
    <w:rsid w:val="009D0E8D"/>
    <w:rsid w:val="009D1782"/>
    <w:rsid w:val="009D17D1"/>
    <w:rsid w:val="009D1DFF"/>
    <w:rsid w:val="009D2630"/>
    <w:rsid w:val="009D2E60"/>
    <w:rsid w:val="009D3780"/>
    <w:rsid w:val="009D3D82"/>
    <w:rsid w:val="009D4BF5"/>
    <w:rsid w:val="009D51DE"/>
    <w:rsid w:val="009D5352"/>
    <w:rsid w:val="009D6645"/>
    <w:rsid w:val="009D6E4C"/>
    <w:rsid w:val="009D72BA"/>
    <w:rsid w:val="009D7517"/>
    <w:rsid w:val="009D7614"/>
    <w:rsid w:val="009D7789"/>
    <w:rsid w:val="009D781B"/>
    <w:rsid w:val="009E0071"/>
    <w:rsid w:val="009E0D49"/>
    <w:rsid w:val="009E0E95"/>
    <w:rsid w:val="009E14C1"/>
    <w:rsid w:val="009E3223"/>
    <w:rsid w:val="009E3726"/>
    <w:rsid w:val="009E3E63"/>
    <w:rsid w:val="009E495F"/>
    <w:rsid w:val="009E5064"/>
    <w:rsid w:val="009E508A"/>
    <w:rsid w:val="009E53D2"/>
    <w:rsid w:val="009E5943"/>
    <w:rsid w:val="009E5ECC"/>
    <w:rsid w:val="009E61D7"/>
    <w:rsid w:val="009E622A"/>
    <w:rsid w:val="009E65CD"/>
    <w:rsid w:val="009E6A66"/>
    <w:rsid w:val="009E6BC5"/>
    <w:rsid w:val="009E6E6C"/>
    <w:rsid w:val="009E728D"/>
    <w:rsid w:val="009E74CF"/>
    <w:rsid w:val="009E7862"/>
    <w:rsid w:val="009E7A42"/>
    <w:rsid w:val="009E7FCE"/>
    <w:rsid w:val="009F0AAC"/>
    <w:rsid w:val="009F0D94"/>
    <w:rsid w:val="009F0E98"/>
    <w:rsid w:val="009F1ED1"/>
    <w:rsid w:val="009F21B0"/>
    <w:rsid w:val="009F2969"/>
    <w:rsid w:val="009F2BFA"/>
    <w:rsid w:val="009F2F51"/>
    <w:rsid w:val="009F3D13"/>
    <w:rsid w:val="009F5516"/>
    <w:rsid w:val="009F575A"/>
    <w:rsid w:val="009F589F"/>
    <w:rsid w:val="009F64E9"/>
    <w:rsid w:val="009F6DC8"/>
    <w:rsid w:val="009F7110"/>
    <w:rsid w:val="009F7666"/>
    <w:rsid w:val="00A00265"/>
    <w:rsid w:val="00A00278"/>
    <w:rsid w:val="00A01402"/>
    <w:rsid w:val="00A01F5F"/>
    <w:rsid w:val="00A02E27"/>
    <w:rsid w:val="00A036F7"/>
    <w:rsid w:val="00A03F8A"/>
    <w:rsid w:val="00A05864"/>
    <w:rsid w:val="00A058E2"/>
    <w:rsid w:val="00A07449"/>
    <w:rsid w:val="00A11CC2"/>
    <w:rsid w:val="00A12D62"/>
    <w:rsid w:val="00A12E50"/>
    <w:rsid w:val="00A12F0B"/>
    <w:rsid w:val="00A13444"/>
    <w:rsid w:val="00A14C1F"/>
    <w:rsid w:val="00A14FC3"/>
    <w:rsid w:val="00A1543B"/>
    <w:rsid w:val="00A15AC5"/>
    <w:rsid w:val="00A15FD1"/>
    <w:rsid w:val="00A16C50"/>
    <w:rsid w:val="00A17100"/>
    <w:rsid w:val="00A172AF"/>
    <w:rsid w:val="00A1786E"/>
    <w:rsid w:val="00A20D7D"/>
    <w:rsid w:val="00A21485"/>
    <w:rsid w:val="00A21716"/>
    <w:rsid w:val="00A219C2"/>
    <w:rsid w:val="00A21B70"/>
    <w:rsid w:val="00A2249A"/>
    <w:rsid w:val="00A23222"/>
    <w:rsid w:val="00A2363E"/>
    <w:rsid w:val="00A2583B"/>
    <w:rsid w:val="00A26865"/>
    <w:rsid w:val="00A2692E"/>
    <w:rsid w:val="00A26B45"/>
    <w:rsid w:val="00A30439"/>
    <w:rsid w:val="00A30973"/>
    <w:rsid w:val="00A30AAC"/>
    <w:rsid w:val="00A31DEE"/>
    <w:rsid w:val="00A32479"/>
    <w:rsid w:val="00A32DAA"/>
    <w:rsid w:val="00A33009"/>
    <w:rsid w:val="00A33A58"/>
    <w:rsid w:val="00A33D75"/>
    <w:rsid w:val="00A34078"/>
    <w:rsid w:val="00A340B0"/>
    <w:rsid w:val="00A3503E"/>
    <w:rsid w:val="00A354A1"/>
    <w:rsid w:val="00A361FC"/>
    <w:rsid w:val="00A36AB4"/>
    <w:rsid w:val="00A36D4F"/>
    <w:rsid w:val="00A370AC"/>
    <w:rsid w:val="00A3737D"/>
    <w:rsid w:val="00A37D13"/>
    <w:rsid w:val="00A37F07"/>
    <w:rsid w:val="00A40335"/>
    <w:rsid w:val="00A40B4F"/>
    <w:rsid w:val="00A41137"/>
    <w:rsid w:val="00A4158F"/>
    <w:rsid w:val="00A41D30"/>
    <w:rsid w:val="00A425E1"/>
    <w:rsid w:val="00A427E5"/>
    <w:rsid w:val="00A42DD2"/>
    <w:rsid w:val="00A43EF7"/>
    <w:rsid w:val="00A44220"/>
    <w:rsid w:val="00A44958"/>
    <w:rsid w:val="00A44E97"/>
    <w:rsid w:val="00A459B2"/>
    <w:rsid w:val="00A45C4F"/>
    <w:rsid w:val="00A45DD8"/>
    <w:rsid w:val="00A462E4"/>
    <w:rsid w:val="00A46490"/>
    <w:rsid w:val="00A46987"/>
    <w:rsid w:val="00A46CD3"/>
    <w:rsid w:val="00A47525"/>
    <w:rsid w:val="00A47754"/>
    <w:rsid w:val="00A5002F"/>
    <w:rsid w:val="00A50583"/>
    <w:rsid w:val="00A5073E"/>
    <w:rsid w:val="00A50E30"/>
    <w:rsid w:val="00A51369"/>
    <w:rsid w:val="00A5137C"/>
    <w:rsid w:val="00A513D0"/>
    <w:rsid w:val="00A5148E"/>
    <w:rsid w:val="00A5199C"/>
    <w:rsid w:val="00A51F29"/>
    <w:rsid w:val="00A52444"/>
    <w:rsid w:val="00A528C8"/>
    <w:rsid w:val="00A53E5C"/>
    <w:rsid w:val="00A5421D"/>
    <w:rsid w:val="00A5443F"/>
    <w:rsid w:val="00A546A9"/>
    <w:rsid w:val="00A55695"/>
    <w:rsid w:val="00A5637A"/>
    <w:rsid w:val="00A5655B"/>
    <w:rsid w:val="00A56826"/>
    <w:rsid w:val="00A576F3"/>
    <w:rsid w:val="00A57FE0"/>
    <w:rsid w:val="00A60921"/>
    <w:rsid w:val="00A609B3"/>
    <w:rsid w:val="00A6102E"/>
    <w:rsid w:val="00A61580"/>
    <w:rsid w:val="00A61B7E"/>
    <w:rsid w:val="00A61DC3"/>
    <w:rsid w:val="00A62004"/>
    <w:rsid w:val="00A62493"/>
    <w:rsid w:val="00A62628"/>
    <w:rsid w:val="00A62705"/>
    <w:rsid w:val="00A62975"/>
    <w:rsid w:val="00A63185"/>
    <w:rsid w:val="00A6331D"/>
    <w:rsid w:val="00A63C60"/>
    <w:rsid w:val="00A64700"/>
    <w:rsid w:val="00A65219"/>
    <w:rsid w:val="00A65232"/>
    <w:rsid w:val="00A65DB7"/>
    <w:rsid w:val="00A65E76"/>
    <w:rsid w:val="00A662EC"/>
    <w:rsid w:val="00A6693C"/>
    <w:rsid w:val="00A66C10"/>
    <w:rsid w:val="00A66FEA"/>
    <w:rsid w:val="00A67828"/>
    <w:rsid w:val="00A6783D"/>
    <w:rsid w:val="00A7017C"/>
    <w:rsid w:val="00A7019E"/>
    <w:rsid w:val="00A70419"/>
    <w:rsid w:val="00A71380"/>
    <w:rsid w:val="00A71450"/>
    <w:rsid w:val="00A720EA"/>
    <w:rsid w:val="00A7277A"/>
    <w:rsid w:val="00A72AA5"/>
    <w:rsid w:val="00A72AEA"/>
    <w:rsid w:val="00A72B83"/>
    <w:rsid w:val="00A72D3C"/>
    <w:rsid w:val="00A7333E"/>
    <w:rsid w:val="00A73604"/>
    <w:rsid w:val="00A7494E"/>
    <w:rsid w:val="00A74FCE"/>
    <w:rsid w:val="00A75B3E"/>
    <w:rsid w:val="00A773FD"/>
    <w:rsid w:val="00A777A9"/>
    <w:rsid w:val="00A77B01"/>
    <w:rsid w:val="00A77B5F"/>
    <w:rsid w:val="00A800D0"/>
    <w:rsid w:val="00A81343"/>
    <w:rsid w:val="00A81A1F"/>
    <w:rsid w:val="00A81E10"/>
    <w:rsid w:val="00A82375"/>
    <w:rsid w:val="00A829B4"/>
    <w:rsid w:val="00A82DFF"/>
    <w:rsid w:val="00A82F33"/>
    <w:rsid w:val="00A83B5C"/>
    <w:rsid w:val="00A8458A"/>
    <w:rsid w:val="00A86A23"/>
    <w:rsid w:val="00A86D9C"/>
    <w:rsid w:val="00A86DF7"/>
    <w:rsid w:val="00A86ED2"/>
    <w:rsid w:val="00A87519"/>
    <w:rsid w:val="00A87610"/>
    <w:rsid w:val="00A87665"/>
    <w:rsid w:val="00A879C9"/>
    <w:rsid w:val="00A87AB8"/>
    <w:rsid w:val="00A87ECE"/>
    <w:rsid w:val="00A90228"/>
    <w:rsid w:val="00A92360"/>
    <w:rsid w:val="00A92611"/>
    <w:rsid w:val="00A92FA3"/>
    <w:rsid w:val="00A930FB"/>
    <w:rsid w:val="00A93404"/>
    <w:rsid w:val="00A93739"/>
    <w:rsid w:val="00A94BB7"/>
    <w:rsid w:val="00A9505E"/>
    <w:rsid w:val="00A963CB"/>
    <w:rsid w:val="00A96E09"/>
    <w:rsid w:val="00A96E41"/>
    <w:rsid w:val="00A977EE"/>
    <w:rsid w:val="00A97AF0"/>
    <w:rsid w:val="00A97B6C"/>
    <w:rsid w:val="00AA048E"/>
    <w:rsid w:val="00AA0E79"/>
    <w:rsid w:val="00AA0F23"/>
    <w:rsid w:val="00AA1418"/>
    <w:rsid w:val="00AA156C"/>
    <w:rsid w:val="00AA1910"/>
    <w:rsid w:val="00AA2680"/>
    <w:rsid w:val="00AA290F"/>
    <w:rsid w:val="00AA305E"/>
    <w:rsid w:val="00AA3832"/>
    <w:rsid w:val="00AA3C15"/>
    <w:rsid w:val="00AA4167"/>
    <w:rsid w:val="00AA4740"/>
    <w:rsid w:val="00AA4831"/>
    <w:rsid w:val="00AA5ACE"/>
    <w:rsid w:val="00AA5DC9"/>
    <w:rsid w:val="00AA726C"/>
    <w:rsid w:val="00AA73AA"/>
    <w:rsid w:val="00AA7D18"/>
    <w:rsid w:val="00AA7F57"/>
    <w:rsid w:val="00AB052C"/>
    <w:rsid w:val="00AB0E3F"/>
    <w:rsid w:val="00AB1926"/>
    <w:rsid w:val="00AB252B"/>
    <w:rsid w:val="00AB2754"/>
    <w:rsid w:val="00AB2C3B"/>
    <w:rsid w:val="00AB2EFE"/>
    <w:rsid w:val="00AB335E"/>
    <w:rsid w:val="00AB33DF"/>
    <w:rsid w:val="00AB3CC3"/>
    <w:rsid w:val="00AB4AF8"/>
    <w:rsid w:val="00AB5B14"/>
    <w:rsid w:val="00AB606E"/>
    <w:rsid w:val="00AB6B34"/>
    <w:rsid w:val="00AB6EBA"/>
    <w:rsid w:val="00AB6FC1"/>
    <w:rsid w:val="00AB700E"/>
    <w:rsid w:val="00AB724A"/>
    <w:rsid w:val="00AB78AA"/>
    <w:rsid w:val="00AC049B"/>
    <w:rsid w:val="00AC0B2F"/>
    <w:rsid w:val="00AC0E27"/>
    <w:rsid w:val="00AC1066"/>
    <w:rsid w:val="00AC2265"/>
    <w:rsid w:val="00AC2392"/>
    <w:rsid w:val="00AC252A"/>
    <w:rsid w:val="00AC26BC"/>
    <w:rsid w:val="00AC35BA"/>
    <w:rsid w:val="00AC3C72"/>
    <w:rsid w:val="00AC3F30"/>
    <w:rsid w:val="00AC4643"/>
    <w:rsid w:val="00AC4824"/>
    <w:rsid w:val="00AC517B"/>
    <w:rsid w:val="00AC5203"/>
    <w:rsid w:val="00AC5859"/>
    <w:rsid w:val="00AC5D54"/>
    <w:rsid w:val="00AC68BA"/>
    <w:rsid w:val="00AC6C7D"/>
    <w:rsid w:val="00AD069D"/>
    <w:rsid w:val="00AD11EC"/>
    <w:rsid w:val="00AD14F0"/>
    <w:rsid w:val="00AD1988"/>
    <w:rsid w:val="00AD1A11"/>
    <w:rsid w:val="00AD1A17"/>
    <w:rsid w:val="00AD1CB5"/>
    <w:rsid w:val="00AD236A"/>
    <w:rsid w:val="00AD2DED"/>
    <w:rsid w:val="00AD32D7"/>
    <w:rsid w:val="00AD3784"/>
    <w:rsid w:val="00AD4324"/>
    <w:rsid w:val="00AD5BA7"/>
    <w:rsid w:val="00AD5DC4"/>
    <w:rsid w:val="00AD6099"/>
    <w:rsid w:val="00AD7551"/>
    <w:rsid w:val="00AD763E"/>
    <w:rsid w:val="00AD7CB0"/>
    <w:rsid w:val="00AD7EEB"/>
    <w:rsid w:val="00AD7F66"/>
    <w:rsid w:val="00AE08BC"/>
    <w:rsid w:val="00AE0CC7"/>
    <w:rsid w:val="00AE11F1"/>
    <w:rsid w:val="00AE271A"/>
    <w:rsid w:val="00AE2869"/>
    <w:rsid w:val="00AE2BFD"/>
    <w:rsid w:val="00AE2ED9"/>
    <w:rsid w:val="00AE2F4B"/>
    <w:rsid w:val="00AE3004"/>
    <w:rsid w:val="00AE3D54"/>
    <w:rsid w:val="00AE43B0"/>
    <w:rsid w:val="00AE49EF"/>
    <w:rsid w:val="00AE4C5F"/>
    <w:rsid w:val="00AE4DE7"/>
    <w:rsid w:val="00AE536F"/>
    <w:rsid w:val="00AE69F2"/>
    <w:rsid w:val="00AE6DA6"/>
    <w:rsid w:val="00AE6FB2"/>
    <w:rsid w:val="00AF05FA"/>
    <w:rsid w:val="00AF16F5"/>
    <w:rsid w:val="00AF263C"/>
    <w:rsid w:val="00AF45D5"/>
    <w:rsid w:val="00AF4AE2"/>
    <w:rsid w:val="00AF5137"/>
    <w:rsid w:val="00AF5730"/>
    <w:rsid w:val="00AF5942"/>
    <w:rsid w:val="00AF599C"/>
    <w:rsid w:val="00AF5D84"/>
    <w:rsid w:val="00AF5EA8"/>
    <w:rsid w:val="00AF63DE"/>
    <w:rsid w:val="00AF67F1"/>
    <w:rsid w:val="00AF6BBD"/>
    <w:rsid w:val="00B004E4"/>
    <w:rsid w:val="00B00FA1"/>
    <w:rsid w:val="00B013EF"/>
    <w:rsid w:val="00B02264"/>
    <w:rsid w:val="00B024BC"/>
    <w:rsid w:val="00B0292D"/>
    <w:rsid w:val="00B0353C"/>
    <w:rsid w:val="00B0371B"/>
    <w:rsid w:val="00B03F38"/>
    <w:rsid w:val="00B043AF"/>
    <w:rsid w:val="00B04472"/>
    <w:rsid w:val="00B04476"/>
    <w:rsid w:val="00B057C1"/>
    <w:rsid w:val="00B05DEC"/>
    <w:rsid w:val="00B07A33"/>
    <w:rsid w:val="00B1024B"/>
    <w:rsid w:val="00B105FD"/>
    <w:rsid w:val="00B11706"/>
    <w:rsid w:val="00B12021"/>
    <w:rsid w:val="00B12238"/>
    <w:rsid w:val="00B12601"/>
    <w:rsid w:val="00B12CF8"/>
    <w:rsid w:val="00B13114"/>
    <w:rsid w:val="00B13595"/>
    <w:rsid w:val="00B13727"/>
    <w:rsid w:val="00B14B2E"/>
    <w:rsid w:val="00B155EA"/>
    <w:rsid w:val="00B15F0B"/>
    <w:rsid w:val="00B16601"/>
    <w:rsid w:val="00B169F5"/>
    <w:rsid w:val="00B170D4"/>
    <w:rsid w:val="00B203CE"/>
    <w:rsid w:val="00B20ECE"/>
    <w:rsid w:val="00B214B5"/>
    <w:rsid w:val="00B215AE"/>
    <w:rsid w:val="00B21961"/>
    <w:rsid w:val="00B21AC9"/>
    <w:rsid w:val="00B21DB0"/>
    <w:rsid w:val="00B222A2"/>
    <w:rsid w:val="00B22587"/>
    <w:rsid w:val="00B22871"/>
    <w:rsid w:val="00B23E52"/>
    <w:rsid w:val="00B240F0"/>
    <w:rsid w:val="00B246BF"/>
    <w:rsid w:val="00B2636B"/>
    <w:rsid w:val="00B27544"/>
    <w:rsid w:val="00B2771D"/>
    <w:rsid w:val="00B27758"/>
    <w:rsid w:val="00B27C6D"/>
    <w:rsid w:val="00B303DA"/>
    <w:rsid w:val="00B305CA"/>
    <w:rsid w:val="00B30609"/>
    <w:rsid w:val="00B30E3B"/>
    <w:rsid w:val="00B319C1"/>
    <w:rsid w:val="00B32489"/>
    <w:rsid w:val="00B324A0"/>
    <w:rsid w:val="00B3283E"/>
    <w:rsid w:val="00B32F93"/>
    <w:rsid w:val="00B331BD"/>
    <w:rsid w:val="00B339F7"/>
    <w:rsid w:val="00B33F1C"/>
    <w:rsid w:val="00B35802"/>
    <w:rsid w:val="00B36615"/>
    <w:rsid w:val="00B36D84"/>
    <w:rsid w:val="00B3745E"/>
    <w:rsid w:val="00B3754B"/>
    <w:rsid w:val="00B3792C"/>
    <w:rsid w:val="00B37A6B"/>
    <w:rsid w:val="00B37C3D"/>
    <w:rsid w:val="00B40F4E"/>
    <w:rsid w:val="00B42D44"/>
    <w:rsid w:val="00B432E5"/>
    <w:rsid w:val="00B43447"/>
    <w:rsid w:val="00B437D6"/>
    <w:rsid w:val="00B44527"/>
    <w:rsid w:val="00B44926"/>
    <w:rsid w:val="00B44F2E"/>
    <w:rsid w:val="00B45041"/>
    <w:rsid w:val="00B45314"/>
    <w:rsid w:val="00B45A22"/>
    <w:rsid w:val="00B473AC"/>
    <w:rsid w:val="00B47BBB"/>
    <w:rsid w:val="00B47CB4"/>
    <w:rsid w:val="00B47CD1"/>
    <w:rsid w:val="00B505EC"/>
    <w:rsid w:val="00B50710"/>
    <w:rsid w:val="00B51594"/>
    <w:rsid w:val="00B51613"/>
    <w:rsid w:val="00B51C5F"/>
    <w:rsid w:val="00B520BF"/>
    <w:rsid w:val="00B52460"/>
    <w:rsid w:val="00B5250E"/>
    <w:rsid w:val="00B5291B"/>
    <w:rsid w:val="00B530DB"/>
    <w:rsid w:val="00B5367A"/>
    <w:rsid w:val="00B5423C"/>
    <w:rsid w:val="00B54B8E"/>
    <w:rsid w:val="00B54F0C"/>
    <w:rsid w:val="00B55019"/>
    <w:rsid w:val="00B55287"/>
    <w:rsid w:val="00B55289"/>
    <w:rsid w:val="00B5667D"/>
    <w:rsid w:val="00B57108"/>
    <w:rsid w:val="00B578D7"/>
    <w:rsid w:val="00B57AA9"/>
    <w:rsid w:val="00B57C74"/>
    <w:rsid w:val="00B60748"/>
    <w:rsid w:val="00B60FE7"/>
    <w:rsid w:val="00B61F51"/>
    <w:rsid w:val="00B6204E"/>
    <w:rsid w:val="00B621B5"/>
    <w:rsid w:val="00B62AA6"/>
    <w:rsid w:val="00B632CC"/>
    <w:rsid w:val="00B64238"/>
    <w:rsid w:val="00B646E8"/>
    <w:rsid w:val="00B650A4"/>
    <w:rsid w:val="00B65588"/>
    <w:rsid w:val="00B6599A"/>
    <w:rsid w:val="00B65CB7"/>
    <w:rsid w:val="00B665BE"/>
    <w:rsid w:val="00B66963"/>
    <w:rsid w:val="00B66E93"/>
    <w:rsid w:val="00B677C7"/>
    <w:rsid w:val="00B67A54"/>
    <w:rsid w:val="00B70105"/>
    <w:rsid w:val="00B71915"/>
    <w:rsid w:val="00B71C80"/>
    <w:rsid w:val="00B71CEC"/>
    <w:rsid w:val="00B71F48"/>
    <w:rsid w:val="00B72104"/>
    <w:rsid w:val="00B724CB"/>
    <w:rsid w:val="00B72C4A"/>
    <w:rsid w:val="00B72FD1"/>
    <w:rsid w:val="00B73140"/>
    <w:rsid w:val="00B73DE6"/>
    <w:rsid w:val="00B745B4"/>
    <w:rsid w:val="00B74616"/>
    <w:rsid w:val="00B74EF0"/>
    <w:rsid w:val="00B75FB7"/>
    <w:rsid w:val="00B76A12"/>
    <w:rsid w:val="00B775D5"/>
    <w:rsid w:val="00B77CFE"/>
    <w:rsid w:val="00B818D5"/>
    <w:rsid w:val="00B825FD"/>
    <w:rsid w:val="00B82957"/>
    <w:rsid w:val="00B82A40"/>
    <w:rsid w:val="00B842D0"/>
    <w:rsid w:val="00B85173"/>
    <w:rsid w:val="00B85510"/>
    <w:rsid w:val="00B8555F"/>
    <w:rsid w:val="00B859D3"/>
    <w:rsid w:val="00B8648C"/>
    <w:rsid w:val="00B864E8"/>
    <w:rsid w:val="00B87483"/>
    <w:rsid w:val="00B911DB"/>
    <w:rsid w:val="00B9181C"/>
    <w:rsid w:val="00B91BC1"/>
    <w:rsid w:val="00B920C9"/>
    <w:rsid w:val="00B926A2"/>
    <w:rsid w:val="00B94774"/>
    <w:rsid w:val="00B95E9D"/>
    <w:rsid w:val="00B967E6"/>
    <w:rsid w:val="00BA04C3"/>
    <w:rsid w:val="00BA0D6C"/>
    <w:rsid w:val="00BA1764"/>
    <w:rsid w:val="00BA1924"/>
    <w:rsid w:val="00BA31A9"/>
    <w:rsid w:val="00BA56AF"/>
    <w:rsid w:val="00BA5721"/>
    <w:rsid w:val="00BA5AB3"/>
    <w:rsid w:val="00BA6134"/>
    <w:rsid w:val="00BA63EA"/>
    <w:rsid w:val="00BA7B54"/>
    <w:rsid w:val="00BA7E67"/>
    <w:rsid w:val="00BB0156"/>
    <w:rsid w:val="00BB03F9"/>
    <w:rsid w:val="00BB0DD2"/>
    <w:rsid w:val="00BB26E7"/>
    <w:rsid w:val="00BB2B58"/>
    <w:rsid w:val="00BB33AC"/>
    <w:rsid w:val="00BB4141"/>
    <w:rsid w:val="00BB48E9"/>
    <w:rsid w:val="00BB4BC4"/>
    <w:rsid w:val="00BB4E5D"/>
    <w:rsid w:val="00BB68AB"/>
    <w:rsid w:val="00BB6C45"/>
    <w:rsid w:val="00BB70A9"/>
    <w:rsid w:val="00BB71AC"/>
    <w:rsid w:val="00BB753D"/>
    <w:rsid w:val="00BB77B1"/>
    <w:rsid w:val="00BB7F81"/>
    <w:rsid w:val="00BC010C"/>
    <w:rsid w:val="00BC0129"/>
    <w:rsid w:val="00BC06D6"/>
    <w:rsid w:val="00BC2128"/>
    <w:rsid w:val="00BC33BC"/>
    <w:rsid w:val="00BC352B"/>
    <w:rsid w:val="00BC3560"/>
    <w:rsid w:val="00BC4116"/>
    <w:rsid w:val="00BC45CA"/>
    <w:rsid w:val="00BC4852"/>
    <w:rsid w:val="00BC485B"/>
    <w:rsid w:val="00BC57DF"/>
    <w:rsid w:val="00BC5932"/>
    <w:rsid w:val="00BC5938"/>
    <w:rsid w:val="00BC6391"/>
    <w:rsid w:val="00BC6FD9"/>
    <w:rsid w:val="00BC71AE"/>
    <w:rsid w:val="00BC72C2"/>
    <w:rsid w:val="00BC7542"/>
    <w:rsid w:val="00BC7B17"/>
    <w:rsid w:val="00BD045C"/>
    <w:rsid w:val="00BD0586"/>
    <w:rsid w:val="00BD079A"/>
    <w:rsid w:val="00BD0A30"/>
    <w:rsid w:val="00BD0BC8"/>
    <w:rsid w:val="00BD0D14"/>
    <w:rsid w:val="00BD1770"/>
    <w:rsid w:val="00BD189A"/>
    <w:rsid w:val="00BD1AB3"/>
    <w:rsid w:val="00BD1C01"/>
    <w:rsid w:val="00BD273D"/>
    <w:rsid w:val="00BD2796"/>
    <w:rsid w:val="00BD2D2B"/>
    <w:rsid w:val="00BD3847"/>
    <w:rsid w:val="00BD492F"/>
    <w:rsid w:val="00BD4FDE"/>
    <w:rsid w:val="00BD60FB"/>
    <w:rsid w:val="00BD6252"/>
    <w:rsid w:val="00BD65D5"/>
    <w:rsid w:val="00BD66AB"/>
    <w:rsid w:val="00BD75CB"/>
    <w:rsid w:val="00BE01E1"/>
    <w:rsid w:val="00BE049C"/>
    <w:rsid w:val="00BE1C78"/>
    <w:rsid w:val="00BE2050"/>
    <w:rsid w:val="00BE294E"/>
    <w:rsid w:val="00BE33D3"/>
    <w:rsid w:val="00BE3CFB"/>
    <w:rsid w:val="00BE3E72"/>
    <w:rsid w:val="00BE42FC"/>
    <w:rsid w:val="00BE4950"/>
    <w:rsid w:val="00BE4DEC"/>
    <w:rsid w:val="00BE504C"/>
    <w:rsid w:val="00BE51B8"/>
    <w:rsid w:val="00BE56C9"/>
    <w:rsid w:val="00BE638C"/>
    <w:rsid w:val="00BE6538"/>
    <w:rsid w:val="00BE6837"/>
    <w:rsid w:val="00BE69D6"/>
    <w:rsid w:val="00BE7A61"/>
    <w:rsid w:val="00BF02FC"/>
    <w:rsid w:val="00BF0AE3"/>
    <w:rsid w:val="00BF1E67"/>
    <w:rsid w:val="00BF1E6A"/>
    <w:rsid w:val="00BF24FB"/>
    <w:rsid w:val="00BF2FA3"/>
    <w:rsid w:val="00BF3FDF"/>
    <w:rsid w:val="00BF433E"/>
    <w:rsid w:val="00BF4B09"/>
    <w:rsid w:val="00BF4D45"/>
    <w:rsid w:val="00BF4E6A"/>
    <w:rsid w:val="00BF531E"/>
    <w:rsid w:val="00BF56CB"/>
    <w:rsid w:val="00BF65AD"/>
    <w:rsid w:val="00BF65FE"/>
    <w:rsid w:val="00BF6D2C"/>
    <w:rsid w:val="00BF6D84"/>
    <w:rsid w:val="00BF748E"/>
    <w:rsid w:val="00C003FD"/>
    <w:rsid w:val="00C004A7"/>
    <w:rsid w:val="00C00C09"/>
    <w:rsid w:val="00C01244"/>
    <w:rsid w:val="00C01B7A"/>
    <w:rsid w:val="00C0225F"/>
    <w:rsid w:val="00C02726"/>
    <w:rsid w:val="00C02748"/>
    <w:rsid w:val="00C03B79"/>
    <w:rsid w:val="00C03B8D"/>
    <w:rsid w:val="00C04A3C"/>
    <w:rsid w:val="00C04C36"/>
    <w:rsid w:val="00C05B8F"/>
    <w:rsid w:val="00C06743"/>
    <w:rsid w:val="00C0727D"/>
    <w:rsid w:val="00C07F0F"/>
    <w:rsid w:val="00C10EDE"/>
    <w:rsid w:val="00C11620"/>
    <w:rsid w:val="00C118D6"/>
    <w:rsid w:val="00C11925"/>
    <w:rsid w:val="00C121BB"/>
    <w:rsid w:val="00C121C8"/>
    <w:rsid w:val="00C12321"/>
    <w:rsid w:val="00C12DD0"/>
    <w:rsid w:val="00C13078"/>
    <w:rsid w:val="00C143BE"/>
    <w:rsid w:val="00C15495"/>
    <w:rsid w:val="00C1574A"/>
    <w:rsid w:val="00C15902"/>
    <w:rsid w:val="00C1668B"/>
    <w:rsid w:val="00C1671F"/>
    <w:rsid w:val="00C17B24"/>
    <w:rsid w:val="00C17DDD"/>
    <w:rsid w:val="00C17F30"/>
    <w:rsid w:val="00C20CA5"/>
    <w:rsid w:val="00C21836"/>
    <w:rsid w:val="00C21C61"/>
    <w:rsid w:val="00C22936"/>
    <w:rsid w:val="00C22F84"/>
    <w:rsid w:val="00C235F3"/>
    <w:rsid w:val="00C23FF1"/>
    <w:rsid w:val="00C24291"/>
    <w:rsid w:val="00C2438E"/>
    <w:rsid w:val="00C24E3A"/>
    <w:rsid w:val="00C253CB"/>
    <w:rsid w:val="00C254D2"/>
    <w:rsid w:val="00C26107"/>
    <w:rsid w:val="00C26B4E"/>
    <w:rsid w:val="00C276F6"/>
    <w:rsid w:val="00C306E0"/>
    <w:rsid w:val="00C308C6"/>
    <w:rsid w:val="00C309DB"/>
    <w:rsid w:val="00C320CA"/>
    <w:rsid w:val="00C336C7"/>
    <w:rsid w:val="00C340D9"/>
    <w:rsid w:val="00C360F8"/>
    <w:rsid w:val="00C3617F"/>
    <w:rsid w:val="00C361D8"/>
    <w:rsid w:val="00C4002F"/>
    <w:rsid w:val="00C40291"/>
    <w:rsid w:val="00C408E5"/>
    <w:rsid w:val="00C40E7D"/>
    <w:rsid w:val="00C40F42"/>
    <w:rsid w:val="00C41BBA"/>
    <w:rsid w:val="00C41DDC"/>
    <w:rsid w:val="00C42623"/>
    <w:rsid w:val="00C42634"/>
    <w:rsid w:val="00C42B6B"/>
    <w:rsid w:val="00C43636"/>
    <w:rsid w:val="00C437D8"/>
    <w:rsid w:val="00C43A0F"/>
    <w:rsid w:val="00C43A25"/>
    <w:rsid w:val="00C43BD0"/>
    <w:rsid w:val="00C43E2E"/>
    <w:rsid w:val="00C44AA1"/>
    <w:rsid w:val="00C44ADF"/>
    <w:rsid w:val="00C451B7"/>
    <w:rsid w:val="00C451BB"/>
    <w:rsid w:val="00C4552F"/>
    <w:rsid w:val="00C461EF"/>
    <w:rsid w:val="00C46EE1"/>
    <w:rsid w:val="00C47632"/>
    <w:rsid w:val="00C50521"/>
    <w:rsid w:val="00C50801"/>
    <w:rsid w:val="00C51091"/>
    <w:rsid w:val="00C512EC"/>
    <w:rsid w:val="00C521FB"/>
    <w:rsid w:val="00C52828"/>
    <w:rsid w:val="00C528C8"/>
    <w:rsid w:val="00C5364A"/>
    <w:rsid w:val="00C5433F"/>
    <w:rsid w:val="00C5495B"/>
    <w:rsid w:val="00C5549A"/>
    <w:rsid w:val="00C5594A"/>
    <w:rsid w:val="00C561F8"/>
    <w:rsid w:val="00C565C5"/>
    <w:rsid w:val="00C565F1"/>
    <w:rsid w:val="00C56EF6"/>
    <w:rsid w:val="00C57222"/>
    <w:rsid w:val="00C6000C"/>
    <w:rsid w:val="00C60028"/>
    <w:rsid w:val="00C603F7"/>
    <w:rsid w:val="00C60703"/>
    <w:rsid w:val="00C6237F"/>
    <w:rsid w:val="00C634AA"/>
    <w:rsid w:val="00C63BAF"/>
    <w:rsid w:val="00C63E0D"/>
    <w:rsid w:val="00C64790"/>
    <w:rsid w:val="00C64FE6"/>
    <w:rsid w:val="00C6536C"/>
    <w:rsid w:val="00C6568E"/>
    <w:rsid w:val="00C65C69"/>
    <w:rsid w:val="00C661B7"/>
    <w:rsid w:val="00C66347"/>
    <w:rsid w:val="00C666DB"/>
    <w:rsid w:val="00C672B4"/>
    <w:rsid w:val="00C67722"/>
    <w:rsid w:val="00C7000E"/>
    <w:rsid w:val="00C70103"/>
    <w:rsid w:val="00C70A2B"/>
    <w:rsid w:val="00C70EC3"/>
    <w:rsid w:val="00C71504"/>
    <w:rsid w:val="00C71A1E"/>
    <w:rsid w:val="00C71FCF"/>
    <w:rsid w:val="00C724D1"/>
    <w:rsid w:val="00C74D2B"/>
    <w:rsid w:val="00C74E2C"/>
    <w:rsid w:val="00C751EA"/>
    <w:rsid w:val="00C75284"/>
    <w:rsid w:val="00C755A2"/>
    <w:rsid w:val="00C75993"/>
    <w:rsid w:val="00C759E0"/>
    <w:rsid w:val="00C7679E"/>
    <w:rsid w:val="00C76BA1"/>
    <w:rsid w:val="00C76F30"/>
    <w:rsid w:val="00C773BF"/>
    <w:rsid w:val="00C774FB"/>
    <w:rsid w:val="00C80A26"/>
    <w:rsid w:val="00C80CBE"/>
    <w:rsid w:val="00C80DC9"/>
    <w:rsid w:val="00C80E89"/>
    <w:rsid w:val="00C80FDF"/>
    <w:rsid w:val="00C8106E"/>
    <w:rsid w:val="00C84322"/>
    <w:rsid w:val="00C84B48"/>
    <w:rsid w:val="00C84E45"/>
    <w:rsid w:val="00C84EB1"/>
    <w:rsid w:val="00C8703E"/>
    <w:rsid w:val="00C873D2"/>
    <w:rsid w:val="00C9045C"/>
    <w:rsid w:val="00C90CF2"/>
    <w:rsid w:val="00C913A1"/>
    <w:rsid w:val="00C91556"/>
    <w:rsid w:val="00C917FA"/>
    <w:rsid w:val="00C92005"/>
    <w:rsid w:val="00C92220"/>
    <w:rsid w:val="00C93291"/>
    <w:rsid w:val="00C93E98"/>
    <w:rsid w:val="00C9418F"/>
    <w:rsid w:val="00C94F8B"/>
    <w:rsid w:val="00C951A7"/>
    <w:rsid w:val="00C9541D"/>
    <w:rsid w:val="00C95453"/>
    <w:rsid w:val="00C95A47"/>
    <w:rsid w:val="00C95AD0"/>
    <w:rsid w:val="00C95C52"/>
    <w:rsid w:val="00C96267"/>
    <w:rsid w:val="00C967EB"/>
    <w:rsid w:val="00C96EA6"/>
    <w:rsid w:val="00C97053"/>
    <w:rsid w:val="00C975E9"/>
    <w:rsid w:val="00C97864"/>
    <w:rsid w:val="00CA03C6"/>
    <w:rsid w:val="00CA0D32"/>
    <w:rsid w:val="00CA117E"/>
    <w:rsid w:val="00CA1669"/>
    <w:rsid w:val="00CA1DCC"/>
    <w:rsid w:val="00CA1DEE"/>
    <w:rsid w:val="00CA207C"/>
    <w:rsid w:val="00CA20E8"/>
    <w:rsid w:val="00CA2A2B"/>
    <w:rsid w:val="00CA3334"/>
    <w:rsid w:val="00CA3501"/>
    <w:rsid w:val="00CA4016"/>
    <w:rsid w:val="00CA444F"/>
    <w:rsid w:val="00CA4E32"/>
    <w:rsid w:val="00CA4E52"/>
    <w:rsid w:val="00CA5404"/>
    <w:rsid w:val="00CA59E6"/>
    <w:rsid w:val="00CA5BF0"/>
    <w:rsid w:val="00CA635E"/>
    <w:rsid w:val="00CA64AA"/>
    <w:rsid w:val="00CA6FCD"/>
    <w:rsid w:val="00CA736D"/>
    <w:rsid w:val="00CA7D91"/>
    <w:rsid w:val="00CB02AB"/>
    <w:rsid w:val="00CB070C"/>
    <w:rsid w:val="00CB104B"/>
    <w:rsid w:val="00CB1ABB"/>
    <w:rsid w:val="00CB1B56"/>
    <w:rsid w:val="00CB1E81"/>
    <w:rsid w:val="00CB22A5"/>
    <w:rsid w:val="00CB2952"/>
    <w:rsid w:val="00CB2E1E"/>
    <w:rsid w:val="00CB3239"/>
    <w:rsid w:val="00CB37B1"/>
    <w:rsid w:val="00CB3852"/>
    <w:rsid w:val="00CB3A22"/>
    <w:rsid w:val="00CB3A6D"/>
    <w:rsid w:val="00CB3F07"/>
    <w:rsid w:val="00CB3FB2"/>
    <w:rsid w:val="00CB4126"/>
    <w:rsid w:val="00CB43B0"/>
    <w:rsid w:val="00CB4DF3"/>
    <w:rsid w:val="00CB57EE"/>
    <w:rsid w:val="00CB6002"/>
    <w:rsid w:val="00CB6885"/>
    <w:rsid w:val="00CB7F78"/>
    <w:rsid w:val="00CC0C03"/>
    <w:rsid w:val="00CC0CDD"/>
    <w:rsid w:val="00CC246B"/>
    <w:rsid w:val="00CC2538"/>
    <w:rsid w:val="00CC3101"/>
    <w:rsid w:val="00CC349C"/>
    <w:rsid w:val="00CC3B0D"/>
    <w:rsid w:val="00CC405B"/>
    <w:rsid w:val="00CC4203"/>
    <w:rsid w:val="00CC4376"/>
    <w:rsid w:val="00CC552E"/>
    <w:rsid w:val="00CC5D24"/>
    <w:rsid w:val="00CC625B"/>
    <w:rsid w:val="00CC6D19"/>
    <w:rsid w:val="00CC7E3D"/>
    <w:rsid w:val="00CD059B"/>
    <w:rsid w:val="00CD076A"/>
    <w:rsid w:val="00CD1BBA"/>
    <w:rsid w:val="00CD1E42"/>
    <w:rsid w:val="00CD2B7B"/>
    <w:rsid w:val="00CD2EAB"/>
    <w:rsid w:val="00CD2EB5"/>
    <w:rsid w:val="00CD37D7"/>
    <w:rsid w:val="00CD52AB"/>
    <w:rsid w:val="00CD597B"/>
    <w:rsid w:val="00CD59FE"/>
    <w:rsid w:val="00CD5A8D"/>
    <w:rsid w:val="00CD6984"/>
    <w:rsid w:val="00CD6EFC"/>
    <w:rsid w:val="00CD7626"/>
    <w:rsid w:val="00CD7B29"/>
    <w:rsid w:val="00CD7F8A"/>
    <w:rsid w:val="00CE0872"/>
    <w:rsid w:val="00CE0C0B"/>
    <w:rsid w:val="00CE10BE"/>
    <w:rsid w:val="00CE1A20"/>
    <w:rsid w:val="00CE1E67"/>
    <w:rsid w:val="00CE2599"/>
    <w:rsid w:val="00CE26C4"/>
    <w:rsid w:val="00CE3841"/>
    <w:rsid w:val="00CE3AB1"/>
    <w:rsid w:val="00CE50D3"/>
    <w:rsid w:val="00CE62F9"/>
    <w:rsid w:val="00CE67E9"/>
    <w:rsid w:val="00CE7076"/>
    <w:rsid w:val="00CE77C7"/>
    <w:rsid w:val="00CE77FE"/>
    <w:rsid w:val="00CE7C35"/>
    <w:rsid w:val="00CF0A70"/>
    <w:rsid w:val="00CF0A87"/>
    <w:rsid w:val="00CF1498"/>
    <w:rsid w:val="00CF1A44"/>
    <w:rsid w:val="00CF1DA9"/>
    <w:rsid w:val="00CF22BF"/>
    <w:rsid w:val="00CF2850"/>
    <w:rsid w:val="00CF29B1"/>
    <w:rsid w:val="00CF2DFF"/>
    <w:rsid w:val="00CF2F39"/>
    <w:rsid w:val="00CF3C13"/>
    <w:rsid w:val="00CF4582"/>
    <w:rsid w:val="00CF4A24"/>
    <w:rsid w:val="00CF544B"/>
    <w:rsid w:val="00CF61E5"/>
    <w:rsid w:val="00CF688A"/>
    <w:rsid w:val="00CF6BC4"/>
    <w:rsid w:val="00CF6FAE"/>
    <w:rsid w:val="00CF75D5"/>
    <w:rsid w:val="00CF79F4"/>
    <w:rsid w:val="00D00389"/>
    <w:rsid w:val="00D00C44"/>
    <w:rsid w:val="00D00F33"/>
    <w:rsid w:val="00D01065"/>
    <w:rsid w:val="00D013DD"/>
    <w:rsid w:val="00D019C8"/>
    <w:rsid w:val="00D02588"/>
    <w:rsid w:val="00D02D55"/>
    <w:rsid w:val="00D02FA6"/>
    <w:rsid w:val="00D0313D"/>
    <w:rsid w:val="00D03E69"/>
    <w:rsid w:val="00D03E6B"/>
    <w:rsid w:val="00D04296"/>
    <w:rsid w:val="00D043A5"/>
    <w:rsid w:val="00D050DB"/>
    <w:rsid w:val="00D05338"/>
    <w:rsid w:val="00D0556E"/>
    <w:rsid w:val="00D0634E"/>
    <w:rsid w:val="00D06E5C"/>
    <w:rsid w:val="00D07567"/>
    <w:rsid w:val="00D1126D"/>
    <w:rsid w:val="00D117CD"/>
    <w:rsid w:val="00D11843"/>
    <w:rsid w:val="00D11BAC"/>
    <w:rsid w:val="00D11D7C"/>
    <w:rsid w:val="00D12BDD"/>
    <w:rsid w:val="00D12E47"/>
    <w:rsid w:val="00D1358B"/>
    <w:rsid w:val="00D13972"/>
    <w:rsid w:val="00D13F4F"/>
    <w:rsid w:val="00D145FC"/>
    <w:rsid w:val="00D14649"/>
    <w:rsid w:val="00D14A7C"/>
    <w:rsid w:val="00D15463"/>
    <w:rsid w:val="00D15E6C"/>
    <w:rsid w:val="00D164AB"/>
    <w:rsid w:val="00D1656F"/>
    <w:rsid w:val="00D16984"/>
    <w:rsid w:val="00D16C56"/>
    <w:rsid w:val="00D20688"/>
    <w:rsid w:val="00D20DA9"/>
    <w:rsid w:val="00D2154B"/>
    <w:rsid w:val="00D21928"/>
    <w:rsid w:val="00D220AE"/>
    <w:rsid w:val="00D2242B"/>
    <w:rsid w:val="00D22C6B"/>
    <w:rsid w:val="00D22D1A"/>
    <w:rsid w:val="00D23530"/>
    <w:rsid w:val="00D2365C"/>
    <w:rsid w:val="00D23B88"/>
    <w:rsid w:val="00D249FC"/>
    <w:rsid w:val="00D24BF1"/>
    <w:rsid w:val="00D24C8B"/>
    <w:rsid w:val="00D251B8"/>
    <w:rsid w:val="00D2558C"/>
    <w:rsid w:val="00D25F29"/>
    <w:rsid w:val="00D260B8"/>
    <w:rsid w:val="00D27D21"/>
    <w:rsid w:val="00D30C9A"/>
    <w:rsid w:val="00D30CEE"/>
    <w:rsid w:val="00D30E12"/>
    <w:rsid w:val="00D30ECA"/>
    <w:rsid w:val="00D3152B"/>
    <w:rsid w:val="00D31DA8"/>
    <w:rsid w:val="00D323AD"/>
    <w:rsid w:val="00D332EA"/>
    <w:rsid w:val="00D33AC2"/>
    <w:rsid w:val="00D33D0D"/>
    <w:rsid w:val="00D34326"/>
    <w:rsid w:val="00D344D3"/>
    <w:rsid w:val="00D34A61"/>
    <w:rsid w:val="00D34E14"/>
    <w:rsid w:val="00D355DB"/>
    <w:rsid w:val="00D362FA"/>
    <w:rsid w:val="00D363A2"/>
    <w:rsid w:val="00D36A87"/>
    <w:rsid w:val="00D36ACD"/>
    <w:rsid w:val="00D36F2C"/>
    <w:rsid w:val="00D37171"/>
    <w:rsid w:val="00D375AB"/>
    <w:rsid w:val="00D3776E"/>
    <w:rsid w:val="00D40C4B"/>
    <w:rsid w:val="00D4129B"/>
    <w:rsid w:val="00D41358"/>
    <w:rsid w:val="00D41982"/>
    <w:rsid w:val="00D41BBF"/>
    <w:rsid w:val="00D41D0D"/>
    <w:rsid w:val="00D42BBB"/>
    <w:rsid w:val="00D43310"/>
    <w:rsid w:val="00D4356A"/>
    <w:rsid w:val="00D4375F"/>
    <w:rsid w:val="00D446ED"/>
    <w:rsid w:val="00D447B4"/>
    <w:rsid w:val="00D44B87"/>
    <w:rsid w:val="00D45916"/>
    <w:rsid w:val="00D45A19"/>
    <w:rsid w:val="00D4613F"/>
    <w:rsid w:val="00D466A6"/>
    <w:rsid w:val="00D46F64"/>
    <w:rsid w:val="00D4704C"/>
    <w:rsid w:val="00D470B7"/>
    <w:rsid w:val="00D470BD"/>
    <w:rsid w:val="00D476D3"/>
    <w:rsid w:val="00D4771D"/>
    <w:rsid w:val="00D47ADA"/>
    <w:rsid w:val="00D47B15"/>
    <w:rsid w:val="00D50391"/>
    <w:rsid w:val="00D50B4D"/>
    <w:rsid w:val="00D5116D"/>
    <w:rsid w:val="00D525FE"/>
    <w:rsid w:val="00D52B92"/>
    <w:rsid w:val="00D52C51"/>
    <w:rsid w:val="00D53493"/>
    <w:rsid w:val="00D53576"/>
    <w:rsid w:val="00D5578C"/>
    <w:rsid w:val="00D5580D"/>
    <w:rsid w:val="00D576C0"/>
    <w:rsid w:val="00D610A2"/>
    <w:rsid w:val="00D61960"/>
    <w:rsid w:val="00D61BB1"/>
    <w:rsid w:val="00D61C2B"/>
    <w:rsid w:val="00D625BD"/>
    <w:rsid w:val="00D626E9"/>
    <w:rsid w:val="00D631F3"/>
    <w:rsid w:val="00D63B8A"/>
    <w:rsid w:val="00D63C2F"/>
    <w:rsid w:val="00D6458D"/>
    <w:rsid w:val="00D64A57"/>
    <w:rsid w:val="00D659CE"/>
    <w:rsid w:val="00D66388"/>
    <w:rsid w:val="00D66E93"/>
    <w:rsid w:val="00D67637"/>
    <w:rsid w:val="00D70523"/>
    <w:rsid w:val="00D7130A"/>
    <w:rsid w:val="00D715DA"/>
    <w:rsid w:val="00D71632"/>
    <w:rsid w:val="00D72D53"/>
    <w:rsid w:val="00D731F2"/>
    <w:rsid w:val="00D73987"/>
    <w:rsid w:val="00D739DF"/>
    <w:rsid w:val="00D73C39"/>
    <w:rsid w:val="00D73DD0"/>
    <w:rsid w:val="00D73EEC"/>
    <w:rsid w:val="00D755DA"/>
    <w:rsid w:val="00D769B7"/>
    <w:rsid w:val="00D76A25"/>
    <w:rsid w:val="00D76A3F"/>
    <w:rsid w:val="00D76C5E"/>
    <w:rsid w:val="00D76CEA"/>
    <w:rsid w:val="00D802E8"/>
    <w:rsid w:val="00D82074"/>
    <w:rsid w:val="00D82429"/>
    <w:rsid w:val="00D82AA8"/>
    <w:rsid w:val="00D835E5"/>
    <w:rsid w:val="00D83E57"/>
    <w:rsid w:val="00D84243"/>
    <w:rsid w:val="00D8426E"/>
    <w:rsid w:val="00D85339"/>
    <w:rsid w:val="00D85998"/>
    <w:rsid w:val="00D85E36"/>
    <w:rsid w:val="00D869FF"/>
    <w:rsid w:val="00D905B6"/>
    <w:rsid w:val="00D905D5"/>
    <w:rsid w:val="00D91884"/>
    <w:rsid w:val="00D91CDA"/>
    <w:rsid w:val="00D936E8"/>
    <w:rsid w:val="00D9385B"/>
    <w:rsid w:val="00D94176"/>
    <w:rsid w:val="00D942AC"/>
    <w:rsid w:val="00D94450"/>
    <w:rsid w:val="00D948F9"/>
    <w:rsid w:val="00D954B2"/>
    <w:rsid w:val="00D95D66"/>
    <w:rsid w:val="00D960A8"/>
    <w:rsid w:val="00D96A41"/>
    <w:rsid w:val="00D96FCD"/>
    <w:rsid w:val="00D97104"/>
    <w:rsid w:val="00D9725E"/>
    <w:rsid w:val="00D97726"/>
    <w:rsid w:val="00D9776D"/>
    <w:rsid w:val="00D977AF"/>
    <w:rsid w:val="00D97AFF"/>
    <w:rsid w:val="00D97BA2"/>
    <w:rsid w:val="00DA13F9"/>
    <w:rsid w:val="00DA31D8"/>
    <w:rsid w:val="00DA31E7"/>
    <w:rsid w:val="00DA34CF"/>
    <w:rsid w:val="00DA35F0"/>
    <w:rsid w:val="00DA365F"/>
    <w:rsid w:val="00DA3F4A"/>
    <w:rsid w:val="00DA43DC"/>
    <w:rsid w:val="00DA53C9"/>
    <w:rsid w:val="00DA6038"/>
    <w:rsid w:val="00DA7216"/>
    <w:rsid w:val="00DA72C5"/>
    <w:rsid w:val="00DA79C4"/>
    <w:rsid w:val="00DB0438"/>
    <w:rsid w:val="00DB0461"/>
    <w:rsid w:val="00DB05E8"/>
    <w:rsid w:val="00DB0C8B"/>
    <w:rsid w:val="00DB18A9"/>
    <w:rsid w:val="00DB1B41"/>
    <w:rsid w:val="00DB233B"/>
    <w:rsid w:val="00DB23C9"/>
    <w:rsid w:val="00DB2520"/>
    <w:rsid w:val="00DB2B06"/>
    <w:rsid w:val="00DB2F4B"/>
    <w:rsid w:val="00DB3AEE"/>
    <w:rsid w:val="00DB3F44"/>
    <w:rsid w:val="00DB44AF"/>
    <w:rsid w:val="00DB48BB"/>
    <w:rsid w:val="00DB5280"/>
    <w:rsid w:val="00DB53B8"/>
    <w:rsid w:val="00DB5690"/>
    <w:rsid w:val="00DB6DC6"/>
    <w:rsid w:val="00DB6EAB"/>
    <w:rsid w:val="00DB6F8E"/>
    <w:rsid w:val="00DB77C5"/>
    <w:rsid w:val="00DB7809"/>
    <w:rsid w:val="00DB78E0"/>
    <w:rsid w:val="00DC0435"/>
    <w:rsid w:val="00DC1191"/>
    <w:rsid w:val="00DC2409"/>
    <w:rsid w:val="00DC28AC"/>
    <w:rsid w:val="00DC2F2B"/>
    <w:rsid w:val="00DC306A"/>
    <w:rsid w:val="00DC36BD"/>
    <w:rsid w:val="00DC3995"/>
    <w:rsid w:val="00DC460C"/>
    <w:rsid w:val="00DC608F"/>
    <w:rsid w:val="00DC6D16"/>
    <w:rsid w:val="00DC6D3A"/>
    <w:rsid w:val="00DC7352"/>
    <w:rsid w:val="00DC7C88"/>
    <w:rsid w:val="00DD014A"/>
    <w:rsid w:val="00DD02BB"/>
    <w:rsid w:val="00DD0C0C"/>
    <w:rsid w:val="00DD0E58"/>
    <w:rsid w:val="00DD1151"/>
    <w:rsid w:val="00DD140E"/>
    <w:rsid w:val="00DD1452"/>
    <w:rsid w:val="00DD164E"/>
    <w:rsid w:val="00DD178A"/>
    <w:rsid w:val="00DD17AC"/>
    <w:rsid w:val="00DD1A85"/>
    <w:rsid w:val="00DD2C37"/>
    <w:rsid w:val="00DD2F6A"/>
    <w:rsid w:val="00DD3388"/>
    <w:rsid w:val="00DD3B93"/>
    <w:rsid w:val="00DD3D9E"/>
    <w:rsid w:val="00DD3E37"/>
    <w:rsid w:val="00DD3E55"/>
    <w:rsid w:val="00DD3F89"/>
    <w:rsid w:val="00DD4747"/>
    <w:rsid w:val="00DD4AAD"/>
    <w:rsid w:val="00DD5263"/>
    <w:rsid w:val="00DD5F6C"/>
    <w:rsid w:val="00DD6E14"/>
    <w:rsid w:val="00DD779A"/>
    <w:rsid w:val="00DD7D38"/>
    <w:rsid w:val="00DE1056"/>
    <w:rsid w:val="00DE28A1"/>
    <w:rsid w:val="00DE32D5"/>
    <w:rsid w:val="00DE3E00"/>
    <w:rsid w:val="00DE4417"/>
    <w:rsid w:val="00DE4438"/>
    <w:rsid w:val="00DE4679"/>
    <w:rsid w:val="00DE4899"/>
    <w:rsid w:val="00DE5B31"/>
    <w:rsid w:val="00DE616B"/>
    <w:rsid w:val="00DE65AB"/>
    <w:rsid w:val="00DE65BC"/>
    <w:rsid w:val="00DE6C7A"/>
    <w:rsid w:val="00DE764E"/>
    <w:rsid w:val="00DE78F0"/>
    <w:rsid w:val="00DE7997"/>
    <w:rsid w:val="00DE7B1E"/>
    <w:rsid w:val="00DF027D"/>
    <w:rsid w:val="00DF0B64"/>
    <w:rsid w:val="00DF0B9C"/>
    <w:rsid w:val="00DF122B"/>
    <w:rsid w:val="00DF1723"/>
    <w:rsid w:val="00DF2463"/>
    <w:rsid w:val="00DF2AA3"/>
    <w:rsid w:val="00DF3152"/>
    <w:rsid w:val="00DF348C"/>
    <w:rsid w:val="00DF3DB3"/>
    <w:rsid w:val="00DF445B"/>
    <w:rsid w:val="00DF4B95"/>
    <w:rsid w:val="00DF4C67"/>
    <w:rsid w:val="00DF4FB7"/>
    <w:rsid w:val="00DF516F"/>
    <w:rsid w:val="00DF6212"/>
    <w:rsid w:val="00DF7BA4"/>
    <w:rsid w:val="00DF7C2D"/>
    <w:rsid w:val="00DF7EC7"/>
    <w:rsid w:val="00DF7FCA"/>
    <w:rsid w:val="00E000DE"/>
    <w:rsid w:val="00E00450"/>
    <w:rsid w:val="00E00545"/>
    <w:rsid w:val="00E005D5"/>
    <w:rsid w:val="00E00743"/>
    <w:rsid w:val="00E007F7"/>
    <w:rsid w:val="00E00947"/>
    <w:rsid w:val="00E00B7D"/>
    <w:rsid w:val="00E0118D"/>
    <w:rsid w:val="00E017F2"/>
    <w:rsid w:val="00E01A7D"/>
    <w:rsid w:val="00E01A92"/>
    <w:rsid w:val="00E027E7"/>
    <w:rsid w:val="00E028CE"/>
    <w:rsid w:val="00E03AF3"/>
    <w:rsid w:val="00E046CA"/>
    <w:rsid w:val="00E04924"/>
    <w:rsid w:val="00E050FE"/>
    <w:rsid w:val="00E057F4"/>
    <w:rsid w:val="00E05EA3"/>
    <w:rsid w:val="00E06065"/>
    <w:rsid w:val="00E066DD"/>
    <w:rsid w:val="00E06754"/>
    <w:rsid w:val="00E06EEC"/>
    <w:rsid w:val="00E0713F"/>
    <w:rsid w:val="00E0731F"/>
    <w:rsid w:val="00E0758C"/>
    <w:rsid w:val="00E1076D"/>
    <w:rsid w:val="00E11096"/>
    <w:rsid w:val="00E110DF"/>
    <w:rsid w:val="00E11456"/>
    <w:rsid w:val="00E11758"/>
    <w:rsid w:val="00E12AEA"/>
    <w:rsid w:val="00E12B38"/>
    <w:rsid w:val="00E13D14"/>
    <w:rsid w:val="00E1441D"/>
    <w:rsid w:val="00E161DE"/>
    <w:rsid w:val="00E16C6F"/>
    <w:rsid w:val="00E170A8"/>
    <w:rsid w:val="00E17397"/>
    <w:rsid w:val="00E20480"/>
    <w:rsid w:val="00E206B3"/>
    <w:rsid w:val="00E2085E"/>
    <w:rsid w:val="00E20976"/>
    <w:rsid w:val="00E209B8"/>
    <w:rsid w:val="00E216E0"/>
    <w:rsid w:val="00E218A5"/>
    <w:rsid w:val="00E21BA6"/>
    <w:rsid w:val="00E21EAC"/>
    <w:rsid w:val="00E22FB9"/>
    <w:rsid w:val="00E23DCB"/>
    <w:rsid w:val="00E244FE"/>
    <w:rsid w:val="00E249AA"/>
    <w:rsid w:val="00E24BE7"/>
    <w:rsid w:val="00E24E2A"/>
    <w:rsid w:val="00E24EFD"/>
    <w:rsid w:val="00E2623F"/>
    <w:rsid w:val="00E27854"/>
    <w:rsid w:val="00E27949"/>
    <w:rsid w:val="00E30031"/>
    <w:rsid w:val="00E30D32"/>
    <w:rsid w:val="00E31098"/>
    <w:rsid w:val="00E31711"/>
    <w:rsid w:val="00E320F9"/>
    <w:rsid w:val="00E32D42"/>
    <w:rsid w:val="00E3340F"/>
    <w:rsid w:val="00E3424E"/>
    <w:rsid w:val="00E3498B"/>
    <w:rsid w:val="00E34C3E"/>
    <w:rsid w:val="00E35E8E"/>
    <w:rsid w:val="00E35FB8"/>
    <w:rsid w:val="00E36031"/>
    <w:rsid w:val="00E368EF"/>
    <w:rsid w:val="00E37907"/>
    <w:rsid w:val="00E37C2F"/>
    <w:rsid w:val="00E40AF3"/>
    <w:rsid w:val="00E4113B"/>
    <w:rsid w:val="00E41944"/>
    <w:rsid w:val="00E41A97"/>
    <w:rsid w:val="00E4299E"/>
    <w:rsid w:val="00E43189"/>
    <w:rsid w:val="00E431CB"/>
    <w:rsid w:val="00E4409A"/>
    <w:rsid w:val="00E4438B"/>
    <w:rsid w:val="00E449DF"/>
    <w:rsid w:val="00E45010"/>
    <w:rsid w:val="00E451A7"/>
    <w:rsid w:val="00E45556"/>
    <w:rsid w:val="00E45EC8"/>
    <w:rsid w:val="00E4619D"/>
    <w:rsid w:val="00E464B8"/>
    <w:rsid w:val="00E466DF"/>
    <w:rsid w:val="00E470D1"/>
    <w:rsid w:val="00E50088"/>
    <w:rsid w:val="00E50C3F"/>
    <w:rsid w:val="00E5195D"/>
    <w:rsid w:val="00E529F6"/>
    <w:rsid w:val="00E5300B"/>
    <w:rsid w:val="00E532DB"/>
    <w:rsid w:val="00E5346E"/>
    <w:rsid w:val="00E53F20"/>
    <w:rsid w:val="00E542F6"/>
    <w:rsid w:val="00E54792"/>
    <w:rsid w:val="00E56190"/>
    <w:rsid w:val="00E56293"/>
    <w:rsid w:val="00E56A80"/>
    <w:rsid w:val="00E56DF7"/>
    <w:rsid w:val="00E56F72"/>
    <w:rsid w:val="00E5731B"/>
    <w:rsid w:val="00E57451"/>
    <w:rsid w:val="00E604C9"/>
    <w:rsid w:val="00E60A45"/>
    <w:rsid w:val="00E62AF7"/>
    <w:rsid w:val="00E62D4D"/>
    <w:rsid w:val="00E62DF0"/>
    <w:rsid w:val="00E62FD5"/>
    <w:rsid w:val="00E6338C"/>
    <w:rsid w:val="00E6393F"/>
    <w:rsid w:val="00E63BA1"/>
    <w:rsid w:val="00E64376"/>
    <w:rsid w:val="00E64378"/>
    <w:rsid w:val="00E652CA"/>
    <w:rsid w:val="00E6554F"/>
    <w:rsid w:val="00E66345"/>
    <w:rsid w:val="00E66BFA"/>
    <w:rsid w:val="00E66C60"/>
    <w:rsid w:val="00E66F76"/>
    <w:rsid w:val="00E671FC"/>
    <w:rsid w:val="00E675FE"/>
    <w:rsid w:val="00E67BFA"/>
    <w:rsid w:val="00E706C3"/>
    <w:rsid w:val="00E709AE"/>
    <w:rsid w:val="00E7105C"/>
    <w:rsid w:val="00E713D9"/>
    <w:rsid w:val="00E72160"/>
    <w:rsid w:val="00E723BA"/>
    <w:rsid w:val="00E725E2"/>
    <w:rsid w:val="00E7271F"/>
    <w:rsid w:val="00E72861"/>
    <w:rsid w:val="00E72CBB"/>
    <w:rsid w:val="00E731F9"/>
    <w:rsid w:val="00E73554"/>
    <w:rsid w:val="00E739C0"/>
    <w:rsid w:val="00E73B94"/>
    <w:rsid w:val="00E740D9"/>
    <w:rsid w:val="00E74B70"/>
    <w:rsid w:val="00E74C5A"/>
    <w:rsid w:val="00E7589C"/>
    <w:rsid w:val="00E75C6F"/>
    <w:rsid w:val="00E77010"/>
    <w:rsid w:val="00E778B5"/>
    <w:rsid w:val="00E77DC4"/>
    <w:rsid w:val="00E8003C"/>
    <w:rsid w:val="00E8066B"/>
    <w:rsid w:val="00E80EC4"/>
    <w:rsid w:val="00E81643"/>
    <w:rsid w:val="00E82508"/>
    <w:rsid w:val="00E834CD"/>
    <w:rsid w:val="00E834F4"/>
    <w:rsid w:val="00E8509A"/>
    <w:rsid w:val="00E85DAA"/>
    <w:rsid w:val="00E86044"/>
    <w:rsid w:val="00E87165"/>
    <w:rsid w:val="00E87ADE"/>
    <w:rsid w:val="00E87DA6"/>
    <w:rsid w:val="00E87F34"/>
    <w:rsid w:val="00E903C0"/>
    <w:rsid w:val="00E906F9"/>
    <w:rsid w:val="00E90932"/>
    <w:rsid w:val="00E90B5A"/>
    <w:rsid w:val="00E920BD"/>
    <w:rsid w:val="00E9227B"/>
    <w:rsid w:val="00E933A5"/>
    <w:rsid w:val="00E9384B"/>
    <w:rsid w:val="00E93A11"/>
    <w:rsid w:val="00E93E42"/>
    <w:rsid w:val="00E93EBB"/>
    <w:rsid w:val="00E94AA1"/>
    <w:rsid w:val="00E95A32"/>
    <w:rsid w:val="00E95CC9"/>
    <w:rsid w:val="00E96B4A"/>
    <w:rsid w:val="00E971DD"/>
    <w:rsid w:val="00E972D7"/>
    <w:rsid w:val="00EA0522"/>
    <w:rsid w:val="00EA0AFD"/>
    <w:rsid w:val="00EA0DA0"/>
    <w:rsid w:val="00EA0E2F"/>
    <w:rsid w:val="00EA0EC0"/>
    <w:rsid w:val="00EA1792"/>
    <w:rsid w:val="00EA1828"/>
    <w:rsid w:val="00EA2A5A"/>
    <w:rsid w:val="00EA2B65"/>
    <w:rsid w:val="00EA2BDB"/>
    <w:rsid w:val="00EA2F41"/>
    <w:rsid w:val="00EA5DE4"/>
    <w:rsid w:val="00EA6087"/>
    <w:rsid w:val="00EA689E"/>
    <w:rsid w:val="00EA6AA9"/>
    <w:rsid w:val="00EA7FBC"/>
    <w:rsid w:val="00EB0403"/>
    <w:rsid w:val="00EB065E"/>
    <w:rsid w:val="00EB1425"/>
    <w:rsid w:val="00EB1775"/>
    <w:rsid w:val="00EB2BA4"/>
    <w:rsid w:val="00EB2E83"/>
    <w:rsid w:val="00EB4495"/>
    <w:rsid w:val="00EB48E2"/>
    <w:rsid w:val="00EB54D7"/>
    <w:rsid w:val="00EB5ED9"/>
    <w:rsid w:val="00EB6076"/>
    <w:rsid w:val="00EB6778"/>
    <w:rsid w:val="00EB787C"/>
    <w:rsid w:val="00EB7A5B"/>
    <w:rsid w:val="00EC0405"/>
    <w:rsid w:val="00EC05B7"/>
    <w:rsid w:val="00EC13C7"/>
    <w:rsid w:val="00EC1522"/>
    <w:rsid w:val="00EC1656"/>
    <w:rsid w:val="00EC1D93"/>
    <w:rsid w:val="00EC1F85"/>
    <w:rsid w:val="00EC2710"/>
    <w:rsid w:val="00EC32DE"/>
    <w:rsid w:val="00EC4145"/>
    <w:rsid w:val="00EC5148"/>
    <w:rsid w:val="00EC6A86"/>
    <w:rsid w:val="00EC79C3"/>
    <w:rsid w:val="00EC7BD4"/>
    <w:rsid w:val="00ED02AA"/>
    <w:rsid w:val="00ED0357"/>
    <w:rsid w:val="00ED1087"/>
    <w:rsid w:val="00ED1DAC"/>
    <w:rsid w:val="00ED1DBA"/>
    <w:rsid w:val="00ED1DC7"/>
    <w:rsid w:val="00ED2935"/>
    <w:rsid w:val="00ED2B7F"/>
    <w:rsid w:val="00ED33E5"/>
    <w:rsid w:val="00ED38CD"/>
    <w:rsid w:val="00ED3AB6"/>
    <w:rsid w:val="00ED3D64"/>
    <w:rsid w:val="00ED4112"/>
    <w:rsid w:val="00ED4377"/>
    <w:rsid w:val="00ED491D"/>
    <w:rsid w:val="00ED4D49"/>
    <w:rsid w:val="00ED4E6F"/>
    <w:rsid w:val="00ED5C06"/>
    <w:rsid w:val="00ED6025"/>
    <w:rsid w:val="00ED6E99"/>
    <w:rsid w:val="00ED77B3"/>
    <w:rsid w:val="00ED7BDF"/>
    <w:rsid w:val="00ED7D33"/>
    <w:rsid w:val="00ED7D89"/>
    <w:rsid w:val="00ED7EDD"/>
    <w:rsid w:val="00EE0DA0"/>
    <w:rsid w:val="00EE17CA"/>
    <w:rsid w:val="00EE1AF6"/>
    <w:rsid w:val="00EE222C"/>
    <w:rsid w:val="00EE344C"/>
    <w:rsid w:val="00EE372B"/>
    <w:rsid w:val="00EE420B"/>
    <w:rsid w:val="00EE58A2"/>
    <w:rsid w:val="00EE59BE"/>
    <w:rsid w:val="00EE617B"/>
    <w:rsid w:val="00EE659F"/>
    <w:rsid w:val="00EE66BC"/>
    <w:rsid w:val="00EF09DA"/>
    <w:rsid w:val="00EF0D7F"/>
    <w:rsid w:val="00EF13DA"/>
    <w:rsid w:val="00EF14A6"/>
    <w:rsid w:val="00EF1F6C"/>
    <w:rsid w:val="00EF22EE"/>
    <w:rsid w:val="00EF361A"/>
    <w:rsid w:val="00EF3E34"/>
    <w:rsid w:val="00EF43C1"/>
    <w:rsid w:val="00EF4BDD"/>
    <w:rsid w:val="00EF5859"/>
    <w:rsid w:val="00EF5F76"/>
    <w:rsid w:val="00EF65F6"/>
    <w:rsid w:val="00EF6760"/>
    <w:rsid w:val="00EF73B9"/>
    <w:rsid w:val="00EF76A6"/>
    <w:rsid w:val="00F000D2"/>
    <w:rsid w:val="00F0046F"/>
    <w:rsid w:val="00F00C41"/>
    <w:rsid w:val="00F00CCC"/>
    <w:rsid w:val="00F00D40"/>
    <w:rsid w:val="00F00E7F"/>
    <w:rsid w:val="00F01896"/>
    <w:rsid w:val="00F018B3"/>
    <w:rsid w:val="00F019F5"/>
    <w:rsid w:val="00F01D51"/>
    <w:rsid w:val="00F02433"/>
    <w:rsid w:val="00F02B7C"/>
    <w:rsid w:val="00F03E40"/>
    <w:rsid w:val="00F04885"/>
    <w:rsid w:val="00F04E90"/>
    <w:rsid w:val="00F05B31"/>
    <w:rsid w:val="00F05BFC"/>
    <w:rsid w:val="00F062D7"/>
    <w:rsid w:val="00F06643"/>
    <w:rsid w:val="00F067FA"/>
    <w:rsid w:val="00F06CE7"/>
    <w:rsid w:val="00F06DD4"/>
    <w:rsid w:val="00F06F04"/>
    <w:rsid w:val="00F1052B"/>
    <w:rsid w:val="00F10777"/>
    <w:rsid w:val="00F10964"/>
    <w:rsid w:val="00F10CD8"/>
    <w:rsid w:val="00F10E47"/>
    <w:rsid w:val="00F10E99"/>
    <w:rsid w:val="00F1137F"/>
    <w:rsid w:val="00F11B7F"/>
    <w:rsid w:val="00F11FEA"/>
    <w:rsid w:val="00F120B3"/>
    <w:rsid w:val="00F12740"/>
    <w:rsid w:val="00F1277A"/>
    <w:rsid w:val="00F12920"/>
    <w:rsid w:val="00F13C54"/>
    <w:rsid w:val="00F1528E"/>
    <w:rsid w:val="00F156FC"/>
    <w:rsid w:val="00F165D9"/>
    <w:rsid w:val="00F17595"/>
    <w:rsid w:val="00F17AE2"/>
    <w:rsid w:val="00F17CBB"/>
    <w:rsid w:val="00F21221"/>
    <w:rsid w:val="00F21702"/>
    <w:rsid w:val="00F22980"/>
    <w:rsid w:val="00F229E0"/>
    <w:rsid w:val="00F22B90"/>
    <w:rsid w:val="00F22C29"/>
    <w:rsid w:val="00F22D6A"/>
    <w:rsid w:val="00F2301E"/>
    <w:rsid w:val="00F23E01"/>
    <w:rsid w:val="00F23E7F"/>
    <w:rsid w:val="00F245AD"/>
    <w:rsid w:val="00F24ADB"/>
    <w:rsid w:val="00F25661"/>
    <w:rsid w:val="00F25743"/>
    <w:rsid w:val="00F2642D"/>
    <w:rsid w:val="00F2647E"/>
    <w:rsid w:val="00F26609"/>
    <w:rsid w:val="00F26E1E"/>
    <w:rsid w:val="00F309F6"/>
    <w:rsid w:val="00F31288"/>
    <w:rsid w:val="00F3154F"/>
    <w:rsid w:val="00F31889"/>
    <w:rsid w:val="00F31E3F"/>
    <w:rsid w:val="00F326E0"/>
    <w:rsid w:val="00F32E2F"/>
    <w:rsid w:val="00F33B1F"/>
    <w:rsid w:val="00F3407B"/>
    <w:rsid w:val="00F342C0"/>
    <w:rsid w:val="00F34785"/>
    <w:rsid w:val="00F34EAE"/>
    <w:rsid w:val="00F351D8"/>
    <w:rsid w:val="00F363B8"/>
    <w:rsid w:val="00F369CE"/>
    <w:rsid w:val="00F369F7"/>
    <w:rsid w:val="00F37178"/>
    <w:rsid w:val="00F37BAA"/>
    <w:rsid w:val="00F37C3F"/>
    <w:rsid w:val="00F37D2A"/>
    <w:rsid w:val="00F40A34"/>
    <w:rsid w:val="00F40B08"/>
    <w:rsid w:val="00F40D12"/>
    <w:rsid w:val="00F42296"/>
    <w:rsid w:val="00F429C7"/>
    <w:rsid w:val="00F42A09"/>
    <w:rsid w:val="00F42CBE"/>
    <w:rsid w:val="00F445D5"/>
    <w:rsid w:val="00F454DC"/>
    <w:rsid w:val="00F4645F"/>
    <w:rsid w:val="00F46577"/>
    <w:rsid w:val="00F46ADD"/>
    <w:rsid w:val="00F46B34"/>
    <w:rsid w:val="00F471BE"/>
    <w:rsid w:val="00F47695"/>
    <w:rsid w:val="00F477B8"/>
    <w:rsid w:val="00F50E9D"/>
    <w:rsid w:val="00F51BCF"/>
    <w:rsid w:val="00F529CB"/>
    <w:rsid w:val="00F52DBB"/>
    <w:rsid w:val="00F530C8"/>
    <w:rsid w:val="00F535C4"/>
    <w:rsid w:val="00F5379F"/>
    <w:rsid w:val="00F53823"/>
    <w:rsid w:val="00F53FBB"/>
    <w:rsid w:val="00F5425C"/>
    <w:rsid w:val="00F5571C"/>
    <w:rsid w:val="00F55A02"/>
    <w:rsid w:val="00F56286"/>
    <w:rsid w:val="00F56368"/>
    <w:rsid w:val="00F56528"/>
    <w:rsid w:val="00F56F2D"/>
    <w:rsid w:val="00F5701E"/>
    <w:rsid w:val="00F57164"/>
    <w:rsid w:val="00F57F53"/>
    <w:rsid w:val="00F60C71"/>
    <w:rsid w:val="00F60F6E"/>
    <w:rsid w:val="00F6190F"/>
    <w:rsid w:val="00F62895"/>
    <w:rsid w:val="00F63BB5"/>
    <w:rsid w:val="00F64160"/>
    <w:rsid w:val="00F6572D"/>
    <w:rsid w:val="00F6586E"/>
    <w:rsid w:val="00F659EA"/>
    <w:rsid w:val="00F666BE"/>
    <w:rsid w:val="00F668A3"/>
    <w:rsid w:val="00F66A82"/>
    <w:rsid w:val="00F66EE1"/>
    <w:rsid w:val="00F66FE2"/>
    <w:rsid w:val="00F6702B"/>
    <w:rsid w:val="00F70668"/>
    <w:rsid w:val="00F70AC8"/>
    <w:rsid w:val="00F70C1A"/>
    <w:rsid w:val="00F70C9E"/>
    <w:rsid w:val="00F71DA8"/>
    <w:rsid w:val="00F71F65"/>
    <w:rsid w:val="00F73179"/>
    <w:rsid w:val="00F737C7"/>
    <w:rsid w:val="00F75040"/>
    <w:rsid w:val="00F76155"/>
    <w:rsid w:val="00F76385"/>
    <w:rsid w:val="00F76408"/>
    <w:rsid w:val="00F767AE"/>
    <w:rsid w:val="00F768E1"/>
    <w:rsid w:val="00F769C7"/>
    <w:rsid w:val="00F80DEE"/>
    <w:rsid w:val="00F811B7"/>
    <w:rsid w:val="00F8174A"/>
    <w:rsid w:val="00F81C2B"/>
    <w:rsid w:val="00F83023"/>
    <w:rsid w:val="00F83876"/>
    <w:rsid w:val="00F8518B"/>
    <w:rsid w:val="00F8546B"/>
    <w:rsid w:val="00F85C88"/>
    <w:rsid w:val="00F87B76"/>
    <w:rsid w:val="00F87ECD"/>
    <w:rsid w:val="00F903BD"/>
    <w:rsid w:val="00F907C5"/>
    <w:rsid w:val="00F91BA3"/>
    <w:rsid w:val="00F91F9A"/>
    <w:rsid w:val="00F92038"/>
    <w:rsid w:val="00F92044"/>
    <w:rsid w:val="00F926D1"/>
    <w:rsid w:val="00F92D66"/>
    <w:rsid w:val="00F93E74"/>
    <w:rsid w:val="00F94A28"/>
    <w:rsid w:val="00F94C6C"/>
    <w:rsid w:val="00F96BE1"/>
    <w:rsid w:val="00F96E20"/>
    <w:rsid w:val="00F9745E"/>
    <w:rsid w:val="00F974A4"/>
    <w:rsid w:val="00F979A6"/>
    <w:rsid w:val="00FA002D"/>
    <w:rsid w:val="00FA06B7"/>
    <w:rsid w:val="00FA08C2"/>
    <w:rsid w:val="00FA0AB1"/>
    <w:rsid w:val="00FA0B32"/>
    <w:rsid w:val="00FA0C58"/>
    <w:rsid w:val="00FA15FF"/>
    <w:rsid w:val="00FA1A80"/>
    <w:rsid w:val="00FA1F2C"/>
    <w:rsid w:val="00FA2EF0"/>
    <w:rsid w:val="00FA3302"/>
    <w:rsid w:val="00FA3815"/>
    <w:rsid w:val="00FA48FA"/>
    <w:rsid w:val="00FA4FCF"/>
    <w:rsid w:val="00FA5C30"/>
    <w:rsid w:val="00FA65AD"/>
    <w:rsid w:val="00FA72BE"/>
    <w:rsid w:val="00FA7D1C"/>
    <w:rsid w:val="00FA7E44"/>
    <w:rsid w:val="00FB028A"/>
    <w:rsid w:val="00FB08FF"/>
    <w:rsid w:val="00FB0AF0"/>
    <w:rsid w:val="00FB0F42"/>
    <w:rsid w:val="00FB13E7"/>
    <w:rsid w:val="00FB1547"/>
    <w:rsid w:val="00FB1DE9"/>
    <w:rsid w:val="00FB24E9"/>
    <w:rsid w:val="00FB2AFE"/>
    <w:rsid w:val="00FB2B0A"/>
    <w:rsid w:val="00FB2E23"/>
    <w:rsid w:val="00FB34ED"/>
    <w:rsid w:val="00FB3EE1"/>
    <w:rsid w:val="00FB3EFF"/>
    <w:rsid w:val="00FB4194"/>
    <w:rsid w:val="00FB493F"/>
    <w:rsid w:val="00FB4C45"/>
    <w:rsid w:val="00FB546E"/>
    <w:rsid w:val="00FB5825"/>
    <w:rsid w:val="00FB5F29"/>
    <w:rsid w:val="00FB615D"/>
    <w:rsid w:val="00FB6B4F"/>
    <w:rsid w:val="00FB6D09"/>
    <w:rsid w:val="00FB6F6D"/>
    <w:rsid w:val="00FB72EE"/>
    <w:rsid w:val="00FC0C3E"/>
    <w:rsid w:val="00FC1495"/>
    <w:rsid w:val="00FC1555"/>
    <w:rsid w:val="00FC1C28"/>
    <w:rsid w:val="00FC2079"/>
    <w:rsid w:val="00FC2189"/>
    <w:rsid w:val="00FC2524"/>
    <w:rsid w:val="00FC298E"/>
    <w:rsid w:val="00FC2C32"/>
    <w:rsid w:val="00FC2EA6"/>
    <w:rsid w:val="00FC32EF"/>
    <w:rsid w:val="00FC3C6E"/>
    <w:rsid w:val="00FC4250"/>
    <w:rsid w:val="00FC50CD"/>
    <w:rsid w:val="00FC54EF"/>
    <w:rsid w:val="00FC570C"/>
    <w:rsid w:val="00FC5777"/>
    <w:rsid w:val="00FC5A01"/>
    <w:rsid w:val="00FC5EBC"/>
    <w:rsid w:val="00FC6271"/>
    <w:rsid w:val="00FC78DE"/>
    <w:rsid w:val="00FC7A5A"/>
    <w:rsid w:val="00FD0981"/>
    <w:rsid w:val="00FD0CE2"/>
    <w:rsid w:val="00FD0D3F"/>
    <w:rsid w:val="00FD0E7F"/>
    <w:rsid w:val="00FD12F5"/>
    <w:rsid w:val="00FD176E"/>
    <w:rsid w:val="00FD2786"/>
    <w:rsid w:val="00FD2CB5"/>
    <w:rsid w:val="00FD2F22"/>
    <w:rsid w:val="00FD373F"/>
    <w:rsid w:val="00FD37F4"/>
    <w:rsid w:val="00FD39E5"/>
    <w:rsid w:val="00FD442D"/>
    <w:rsid w:val="00FD47D8"/>
    <w:rsid w:val="00FD4951"/>
    <w:rsid w:val="00FD4FFD"/>
    <w:rsid w:val="00FD5C1E"/>
    <w:rsid w:val="00FD6D25"/>
    <w:rsid w:val="00FE1155"/>
    <w:rsid w:val="00FE1301"/>
    <w:rsid w:val="00FE15D0"/>
    <w:rsid w:val="00FE202E"/>
    <w:rsid w:val="00FE22FA"/>
    <w:rsid w:val="00FE25FB"/>
    <w:rsid w:val="00FE38BC"/>
    <w:rsid w:val="00FE4767"/>
    <w:rsid w:val="00FE4C99"/>
    <w:rsid w:val="00FE4CEC"/>
    <w:rsid w:val="00FE59DF"/>
    <w:rsid w:val="00FE6BFB"/>
    <w:rsid w:val="00FE6EEA"/>
    <w:rsid w:val="00FE7489"/>
    <w:rsid w:val="00FE7C50"/>
    <w:rsid w:val="00FF03AD"/>
    <w:rsid w:val="00FF0546"/>
    <w:rsid w:val="00FF0872"/>
    <w:rsid w:val="00FF1DA0"/>
    <w:rsid w:val="00FF1FD3"/>
    <w:rsid w:val="00FF2576"/>
    <w:rsid w:val="00FF2663"/>
    <w:rsid w:val="00FF273F"/>
    <w:rsid w:val="00FF2952"/>
    <w:rsid w:val="00FF2E44"/>
    <w:rsid w:val="00FF2FC5"/>
    <w:rsid w:val="00FF5100"/>
    <w:rsid w:val="00FF5682"/>
    <w:rsid w:val="00FF5883"/>
    <w:rsid w:val="00FF5FE4"/>
    <w:rsid w:val="00FF6553"/>
    <w:rsid w:val="00FF6F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91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B2636"/>
    <w:pPr>
      <w:spacing w:after="120" w:line="360" w:lineRule="auto"/>
      <w:jc w:val="both"/>
    </w:pPr>
    <w:rPr>
      <w:rFonts w:ascii="Arial" w:hAnsi="Arial"/>
    </w:rPr>
  </w:style>
  <w:style w:type="paragraph" w:styleId="berschrift1">
    <w:name w:val="heading 1"/>
    <w:basedOn w:val="Standard"/>
    <w:next w:val="Standard"/>
    <w:link w:val="berschrift1Zchn"/>
    <w:uiPriority w:val="9"/>
    <w:qFormat/>
    <w:rsid w:val="001A411E"/>
    <w:pPr>
      <w:keepNext/>
      <w:keepLines/>
      <w:numPr>
        <w:numId w:val="1"/>
      </w:numPr>
      <w:spacing w:before="360"/>
      <w:ind w:left="340" w:hanging="34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FC1495"/>
    <w:pPr>
      <w:keepNext/>
      <w:keepLines/>
      <w:numPr>
        <w:ilvl w:val="1"/>
        <w:numId w:val="1"/>
      </w:numPr>
      <w:spacing w:before="360"/>
      <w:ind w:left="567" w:hanging="567"/>
      <w:outlineLvl w:val="1"/>
    </w:pPr>
    <w:rPr>
      <w:rFonts w:eastAsiaTheme="majorEastAsia" w:cstheme="majorBidi"/>
      <w:b/>
      <w:bCs/>
      <w:sz w:val="24"/>
      <w:szCs w:val="26"/>
    </w:rPr>
  </w:style>
  <w:style w:type="paragraph" w:styleId="berschrift3">
    <w:name w:val="heading 3"/>
    <w:basedOn w:val="Standard"/>
    <w:next w:val="Standard"/>
    <w:link w:val="berschrift3Zchn"/>
    <w:uiPriority w:val="9"/>
    <w:unhideWhenUsed/>
    <w:qFormat/>
    <w:rsid w:val="00251AFD"/>
    <w:pPr>
      <w:keepNext/>
      <w:keepLines/>
      <w:numPr>
        <w:ilvl w:val="2"/>
        <w:numId w:val="1"/>
      </w:numPr>
      <w:spacing w:before="360"/>
      <w:ind w:left="624" w:hanging="624"/>
      <w:outlineLvl w:val="2"/>
    </w:pPr>
    <w:rPr>
      <w:rFonts w:eastAsiaTheme="majorEastAsia" w:cstheme="majorBidi"/>
      <w:b/>
      <w:bCs/>
    </w:rPr>
  </w:style>
  <w:style w:type="paragraph" w:styleId="berschrift4">
    <w:name w:val="heading 4"/>
    <w:aliases w:val="Überschrift Titel"/>
    <w:basedOn w:val="Standard"/>
    <w:next w:val="Standard"/>
    <w:link w:val="berschrift4Zchn"/>
    <w:uiPriority w:val="9"/>
    <w:unhideWhenUsed/>
    <w:qFormat/>
    <w:rsid w:val="0058572D"/>
    <w:pPr>
      <w:widowControl w:val="0"/>
      <w:spacing w:before="120"/>
      <w:outlineLvl w:val="3"/>
    </w:pPr>
    <w:rPr>
      <w:rFonts w:eastAsiaTheme="majorEastAsia" w:cstheme="majorBidi"/>
      <w:b/>
      <w:bCs/>
      <w:iCs/>
      <w:sz w:val="28"/>
    </w:rPr>
  </w:style>
  <w:style w:type="paragraph" w:styleId="berschrift5">
    <w:name w:val="heading 5"/>
    <w:basedOn w:val="Standard"/>
    <w:next w:val="Standard"/>
    <w:link w:val="berschrift5Zchn"/>
    <w:uiPriority w:val="9"/>
    <w:semiHidden/>
    <w:unhideWhenUsed/>
    <w:rsid w:val="002A741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741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741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74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74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851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5173"/>
    <w:rPr>
      <w:rFonts w:ascii="Tahoma" w:hAnsi="Tahoma" w:cs="Tahoma"/>
      <w:sz w:val="16"/>
      <w:szCs w:val="16"/>
    </w:rPr>
  </w:style>
  <w:style w:type="character" w:customStyle="1" w:styleId="berschrift1Zchn">
    <w:name w:val="Überschrift 1 Zchn"/>
    <w:basedOn w:val="Absatz-Standardschriftart"/>
    <w:link w:val="berschrift1"/>
    <w:uiPriority w:val="9"/>
    <w:rsid w:val="001A411E"/>
    <w:rPr>
      <w:rFonts w:ascii="Arial" w:eastAsiaTheme="majorEastAsia" w:hAnsi="Arial" w:cstheme="majorBidi"/>
      <w:b/>
      <w:bCs/>
      <w:sz w:val="24"/>
      <w:szCs w:val="28"/>
    </w:rPr>
  </w:style>
  <w:style w:type="paragraph" w:styleId="Listenabsatz">
    <w:name w:val="List Paragraph"/>
    <w:basedOn w:val="Standard"/>
    <w:uiPriority w:val="34"/>
    <w:qFormat/>
    <w:rsid w:val="00A7017C"/>
    <w:pPr>
      <w:ind w:left="720"/>
      <w:contextualSpacing/>
    </w:pPr>
  </w:style>
  <w:style w:type="character" w:customStyle="1" w:styleId="berschrift2Zchn">
    <w:name w:val="Überschrift 2 Zchn"/>
    <w:basedOn w:val="Absatz-Standardschriftart"/>
    <w:link w:val="berschrift2"/>
    <w:uiPriority w:val="9"/>
    <w:rsid w:val="00FC1495"/>
    <w:rPr>
      <w:rFonts w:ascii="Arial" w:eastAsiaTheme="majorEastAsia" w:hAnsi="Arial" w:cstheme="majorBidi"/>
      <w:b/>
      <w:bCs/>
      <w:sz w:val="24"/>
      <w:szCs w:val="26"/>
    </w:rPr>
  </w:style>
  <w:style w:type="character" w:customStyle="1" w:styleId="berschrift3Zchn">
    <w:name w:val="Überschrift 3 Zchn"/>
    <w:basedOn w:val="Absatz-Standardschriftart"/>
    <w:link w:val="berschrift3"/>
    <w:uiPriority w:val="9"/>
    <w:rsid w:val="00251AFD"/>
    <w:rPr>
      <w:rFonts w:ascii="Arial" w:eastAsiaTheme="majorEastAsia" w:hAnsi="Arial" w:cstheme="majorBidi"/>
      <w:b/>
      <w:bCs/>
    </w:rPr>
  </w:style>
  <w:style w:type="character" w:customStyle="1" w:styleId="berschrift4Zchn">
    <w:name w:val="Überschrift 4 Zchn"/>
    <w:aliases w:val="Überschrift Titel Zchn"/>
    <w:basedOn w:val="Absatz-Standardschriftart"/>
    <w:link w:val="berschrift4"/>
    <w:uiPriority w:val="9"/>
    <w:rsid w:val="0058572D"/>
    <w:rPr>
      <w:rFonts w:ascii="Arial" w:eastAsiaTheme="majorEastAsia" w:hAnsi="Arial" w:cstheme="majorBidi"/>
      <w:b/>
      <w:bCs/>
      <w:iCs/>
      <w:sz w:val="28"/>
    </w:rPr>
  </w:style>
  <w:style w:type="character" w:customStyle="1" w:styleId="berschrift5Zchn">
    <w:name w:val="Überschrift 5 Zchn"/>
    <w:basedOn w:val="Absatz-Standardschriftart"/>
    <w:link w:val="berschrift5"/>
    <w:uiPriority w:val="9"/>
    <w:semiHidden/>
    <w:rsid w:val="002A741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741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741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741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7410"/>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A192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A1924"/>
    <w:rPr>
      <w:rFonts w:ascii="Arial" w:hAnsi="Arial"/>
    </w:rPr>
  </w:style>
  <w:style w:type="paragraph" w:styleId="Fuzeile">
    <w:name w:val="footer"/>
    <w:basedOn w:val="Standard"/>
    <w:link w:val="FuzeileZchn"/>
    <w:uiPriority w:val="99"/>
    <w:unhideWhenUsed/>
    <w:rsid w:val="00BA192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A1924"/>
    <w:rPr>
      <w:rFonts w:ascii="Arial" w:hAnsi="Arial"/>
    </w:rPr>
  </w:style>
  <w:style w:type="character" w:styleId="Hyperlink">
    <w:name w:val="Hyperlink"/>
    <w:basedOn w:val="Absatz-Standardschriftart"/>
    <w:uiPriority w:val="99"/>
    <w:unhideWhenUsed/>
    <w:rsid w:val="00301D9F"/>
    <w:rPr>
      <w:color w:val="0000FF" w:themeColor="hyperlink"/>
      <w:u w:val="single"/>
    </w:rPr>
  </w:style>
  <w:style w:type="paragraph" w:styleId="Verzeichnis1">
    <w:name w:val="toc 1"/>
    <w:basedOn w:val="Standard"/>
    <w:next w:val="Standard"/>
    <w:autoRedefine/>
    <w:uiPriority w:val="39"/>
    <w:unhideWhenUsed/>
    <w:rsid w:val="00C21C61"/>
    <w:pPr>
      <w:tabs>
        <w:tab w:val="right" w:leader="dot" w:pos="8494"/>
      </w:tabs>
      <w:ind w:left="284" w:hanging="284"/>
    </w:pPr>
  </w:style>
  <w:style w:type="paragraph" w:styleId="Verzeichnis2">
    <w:name w:val="toc 2"/>
    <w:basedOn w:val="Standard"/>
    <w:next w:val="Standard"/>
    <w:autoRedefine/>
    <w:uiPriority w:val="39"/>
    <w:unhideWhenUsed/>
    <w:rsid w:val="00964AD8"/>
  </w:style>
  <w:style w:type="paragraph" w:styleId="Verzeichnis3">
    <w:name w:val="toc 3"/>
    <w:basedOn w:val="Standard"/>
    <w:next w:val="Standard"/>
    <w:autoRedefine/>
    <w:uiPriority w:val="39"/>
    <w:unhideWhenUsed/>
    <w:rsid w:val="00964AD8"/>
  </w:style>
  <w:style w:type="paragraph" w:styleId="Verzeichnis4">
    <w:name w:val="toc 4"/>
    <w:basedOn w:val="Standard"/>
    <w:next w:val="Standard"/>
    <w:autoRedefine/>
    <w:uiPriority w:val="39"/>
    <w:unhideWhenUsed/>
    <w:rsid w:val="0090302A"/>
  </w:style>
  <w:style w:type="paragraph" w:styleId="Funotentext">
    <w:name w:val="footnote text"/>
    <w:basedOn w:val="Standard"/>
    <w:link w:val="FunotentextZchn"/>
    <w:uiPriority w:val="99"/>
    <w:semiHidden/>
    <w:unhideWhenUsed/>
    <w:rsid w:val="001A0281"/>
    <w:pPr>
      <w:spacing w:line="240" w:lineRule="auto"/>
    </w:pPr>
    <w:rPr>
      <w:sz w:val="20"/>
      <w:szCs w:val="20"/>
    </w:rPr>
  </w:style>
  <w:style w:type="character" w:customStyle="1" w:styleId="FunotentextZchn">
    <w:name w:val="Fußnotentext Zchn"/>
    <w:basedOn w:val="Absatz-Standardschriftart"/>
    <w:link w:val="Funotentext"/>
    <w:uiPriority w:val="99"/>
    <w:semiHidden/>
    <w:rsid w:val="001A0281"/>
    <w:rPr>
      <w:rFonts w:ascii="Arial" w:hAnsi="Arial"/>
      <w:sz w:val="20"/>
      <w:szCs w:val="20"/>
    </w:rPr>
  </w:style>
  <w:style w:type="character" w:styleId="Funotenzeichen">
    <w:name w:val="footnote reference"/>
    <w:basedOn w:val="Absatz-Standardschriftart"/>
    <w:uiPriority w:val="99"/>
    <w:semiHidden/>
    <w:unhideWhenUsed/>
    <w:rsid w:val="001A0281"/>
    <w:rPr>
      <w:vertAlign w:val="superscript"/>
    </w:rPr>
  </w:style>
  <w:style w:type="paragraph" w:customStyle="1" w:styleId="Abbildung">
    <w:name w:val="Abbildung"/>
    <w:basedOn w:val="Standard"/>
    <w:next w:val="Standard"/>
    <w:qFormat/>
    <w:rsid w:val="00C43A0F"/>
    <w:pPr>
      <w:spacing w:line="240" w:lineRule="auto"/>
      <w:jc w:val="left"/>
    </w:pPr>
    <w:rPr>
      <w:sz w:val="20"/>
      <w:szCs w:val="20"/>
    </w:rPr>
  </w:style>
  <w:style w:type="paragraph" w:customStyle="1" w:styleId="Funoten">
    <w:name w:val="Fußnoten"/>
    <w:basedOn w:val="Funotentext"/>
    <w:link w:val="FunotenZchn"/>
    <w:qFormat/>
    <w:rsid w:val="00494072"/>
    <w:rPr>
      <w:sz w:val="16"/>
    </w:rPr>
  </w:style>
  <w:style w:type="character" w:customStyle="1" w:styleId="FunotenZchn">
    <w:name w:val="Fußnoten Zchn"/>
    <w:basedOn w:val="FunotentextZchn"/>
    <w:link w:val="Funoten"/>
    <w:rsid w:val="00494072"/>
    <w:rPr>
      <w:rFonts w:ascii="Arial" w:hAnsi="Arial"/>
      <w:sz w:val="16"/>
      <w:szCs w:val="20"/>
    </w:rPr>
  </w:style>
  <w:style w:type="paragraph" w:styleId="Abbildungsverzeichnis">
    <w:name w:val="table of figures"/>
    <w:basedOn w:val="Literaturverzeichnis"/>
    <w:next w:val="Standard"/>
    <w:uiPriority w:val="99"/>
    <w:unhideWhenUsed/>
    <w:rsid w:val="00855DC7"/>
  </w:style>
  <w:style w:type="paragraph" w:styleId="Literaturverzeichnis">
    <w:name w:val="Bibliography"/>
    <w:basedOn w:val="Standard"/>
    <w:next w:val="Standard"/>
    <w:uiPriority w:val="37"/>
    <w:unhideWhenUsed/>
    <w:rsid w:val="004C1E37"/>
  </w:style>
  <w:style w:type="table" w:styleId="Tabellenraster">
    <w:name w:val="Table Grid"/>
    <w:basedOn w:val="NormaleTabelle"/>
    <w:uiPriority w:val="59"/>
    <w:rsid w:val="00CF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F22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37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ervorhebung">
    <w:name w:val="Emphasis"/>
    <w:basedOn w:val="Absatz-Standardschriftart"/>
    <w:uiPriority w:val="20"/>
    <w:qFormat/>
    <w:rsid w:val="000D1743"/>
    <w:rPr>
      <w:i/>
      <w:iCs/>
    </w:rPr>
  </w:style>
  <w:style w:type="character" w:customStyle="1" w:styleId="ilfuvd">
    <w:name w:val="ilfuvd"/>
    <w:basedOn w:val="Absatz-Standardschriftart"/>
    <w:rsid w:val="006657BC"/>
  </w:style>
  <w:style w:type="paragraph" w:styleId="KeinLeerraum">
    <w:name w:val="No Spacing"/>
    <w:uiPriority w:val="1"/>
    <w:qFormat/>
    <w:rsid w:val="00621E0B"/>
    <w:pPr>
      <w:spacing w:after="0" w:line="240" w:lineRule="auto"/>
      <w:jc w:val="both"/>
    </w:pPr>
    <w:rPr>
      <w:rFonts w:ascii="Arial" w:hAnsi="Arial"/>
    </w:rPr>
  </w:style>
  <w:style w:type="character" w:styleId="Kommentarzeichen">
    <w:name w:val="annotation reference"/>
    <w:basedOn w:val="Absatz-Standardschriftart"/>
    <w:uiPriority w:val="99"/>
    <w:semiHidden/>
    <w:unhideWhenUsed/>
    <w:rsid w:val="000025F2"/>
    <w:rPr>
      <w:sz w:val="16"/>
      <w:szCs w:val="16"/>
    </w:rPr>
  </w:style>
  <w:style w:type="paragraph" w:styleId="Kommentartext">
    <w:name w:val="annotation text"/>
    <w:basedOn w:val="Standard"/>
    <w:link w:val="KommentartextZchn"/>
    <w:uiPriority w:val="99"/>
    <w:semiHidden/>
    <w:unhideWhenUsed/>
    <w:rsid w:val="000025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25F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0025F2"/>
    <w:rPr>
      <w:b/>
      <w:bCs/>
    </w:rPr>
  </w:style>
  <w:style w:type="character" w:customStyle="1" w:styleId="KommentarthemaZchn">
    <w:name w:val="Kommentarthema Zchn"/>
    <w:basedOn w:val="KommentartextZchn"/>
    <w:link w:val="Kommentarthema"/>
    <w:uiPriority w:val="99"/>
    <w:semiHidden/>
    <w:rsid w:val="000025F2"/>
    <w:rPr>
      <w:rFonts w:ascii="Arial" w:hAnsi="Arial"/>
      <w:b/>
      <w:bCs/>
      <w:sz w:val="20"/>
      <w:szCs w:val="20"/>
    </w:rPr>
  </w:style>
  <w:style w:type="paragraph" w:styleId="Textkrper-Zeileneinzug">
    <w:name w:val="Body Text Indent"/>
    <w:basedOn w:val="Standard"/>
    <w:link w:val="Textkrper-ZeileneinzugZchn"/>
    <w:semiHidden/>
    <w:unhideWhenUsed/>
    <w:rsid w:val="00C23FF1"/>
    <w:pPr>
      <w:spacing w:line="240" w:lineRule="auto"/>
      <w:ind w:left="4956" w:firstLine="708"/>
      <w:jc w:val="left"/>
    </w:pPr>
    <w:rPr>
      <w:rFonts w:ascii="FrnkGothITC Bk BT" w:eastAsia="Times New Roman" w:hAnsi="FrnkGothITC Bk BT" w:cs="Times New Roman"/>
      <w:sz w:val="24"/>
      <w:szCs w:val="24"/>
      <w:lang w:eastAsia="de-DE"/>
    </w:rPr>
  </w:style>
  <w:style w:type="character" w:customStyle="1" w:styleId="Textkrper-ZeileneinzugZchn">
    <w:name w:val="Textkörper-Zeileneinzug Zchn"/>
    <w:basedOn w:val="Absatz-Standardschriftart"/>
    <w:link w:val="Textkrper-Zeileneinzug"/>
    <w:semiHidden/>
    <w:rsid w:val="00C23FF1"/>
    <w:rPr>
      <w:rFonts w:ascii="FrnkGothITC Bk BT" w:eastAsia="Times New Roman" w:hAnsi="FrnkGothITC Bk BT" w:cs="Times New Roman"/>
      <w:sz w:val="24"/>
      <w:szCs w:val="24"/>
      <w:lang w:eastAsia="de-DE"/>
    </w:rPr>
  </w:style>
  <w:style w:type="paragraph" w:customStyle="1" w:styleId="StandardWeb14">
    <w:name w:val="Standard (Web)14"/>
    <w:basedOn w:val="Standard"/>
    <w:rsid w:val="00C23FF1"/>
    <w:pPr>
      <w:spacing w:line="255" w:lineRule="atLeast"/>
      <w:jc w:val="left"/>
    </w:pPr>
    <w:rPr>
      <w:rFonts w:ascii="Times New Roman" w:eastAsia="Times New Roman" w:hAnsi="Times New Roman" w:cs="Times New Roman"/>
      <w:sz w:val="20"/>
      <w:szCs w:val="20"/>
      <w:lang w:eastAsia="de-DE"/>
    </w:rPr>
  </w:style>
  <w:style w:type="paragraph" w:styleId="Beschriftung">
    <w:name w:val="caption"/>
    <w:basedOn w:val="Standard"/>
    <w:next w:val="Standard"/>
    <w:uiPriority w:val="35"/>
    <w:unhideWhenUsed/>
    <w:qFormat/>
    <w:rsid w:val="00174413"/>
    <w:pPr>
      <w:spacing w:line="240" w:lineRule="auto"/>
    </w:pPr>
    <w:rPr>
      <w:b/>
      <w:bCs/>
      <w:sz w:val="20"/>
      <w:szCs w:val="18"/>
    </w:rPr>
  </w:style>
  <w:style w:type="character" w:styleId="NichtaufgelsteErwhnung">
    <w:name w:val="Unresolved Mention"/>
    <w:basedOn w:val="Absatz-Standardschriftart"/>
    <w:uiPriority w:val="99"/>
    <w:semiHidden/>
    <w:unhideWhenUsed/>
    <w:rsid w:val="00F06F04"/>
    <w:rPr>
      <w:color w:val="605E5C"/>
      <w:shd w:val="clear" w:color="auto" w:fill="E1DFDD"/>
    </w:rPr>
  </w:style>
  <w:style w:type="paragraph" w:styleId="Endnotentext">
    <w:name w:val="endnote text"/>
    <w:basedOn w:val="Standard"/>
    <w:link w:val="EndnotentextZchn"/>
    <w:uiPriority w:val="99"/>
    <w:semiHidden/>
    <w:unhideWhenUsed/>
    <w:rsid w:val="00F535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535C4"/>
    <w:rPr>
      <w:rFonts w:ascii="Arial" w:hAnsi="Arial"/>
      <w:sz w:val="20"/>
      <w:szCs w:val="20"/>
    </w:rPr>
  </w:style>
  <w:style w:type="character" w:styleId="Endnotenzeichen">
    <w:name w:val="endnote reference"/>
    <w:basedOn w:val="Absatz-Standardschriftart"/>
    <w:uiPriority w:val="99"/>
    <w:semiHidden/>
    <w:unhideWhenUsed/>
    <w:rsid w:val="00F535C4"/>
    <w:rPr>
      <w:vertAlign w:val="superscript"/>
    </w:rPr>
  </w:style>
  <w:style w:type="paragraph" w:styleId="berarbeitung">
    <w:name w:val="Revision"/>
    <w:hidden/>
    <w:uiPriority w:val="99"/>
    <w:semiHidden/>
    <w:rsid w:val="00AC239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7325">
      <w:bodyDiv w:val="1"/>
      <w:marLeft w:val="0"/>
      <w:marRight w:val="0"/>
      <w:marTop w:val="0"/>
      <w:marBottom w:val="0"/>
      <w:divBdr>
        <w:top w:val="none" w:sz="0" w:space="0" w:color="auto"/>
        <w:left w:val="none" w:sz="0" w:space="0" w:color="auto"/>
        <w:bottom w:val="none" w:sz="0" w:space="0" w:color="auto"/>
        <w:right w:val="none" w:sz="0" w:space="0" w:color="auto"/>
      </w:divBdr>
    </w:div>
    <w:div w:id="46417269">
      <w:bodyDiv w:val="1"/>
      <w:marLeft w:val="0"/>
      <w:marRight w:val="0"/>
      <w:marTop w:val="0"/>
      <w:marBottom w:val="0"/>
      <w:divBdr>
        <w:top w:val="none" w:sz="0" w:space="0" w:color="auto"/>
        <w:left w:val="none" w:sz="0" w:space="0" w:color="auto"/>
        <w:bottom w:val="none" w:sz="0" w:space="0" w:color="auto"/>
        <w:right w:val="none" w:sz="0" w:space="0" w:color="auto"/>
      </w:divBdr>
      <w:divsChild>
        <w:div w:id="462499486">
          <w:marLeft w:val="1800"/>
          <w:marRight w:val="0"/>
          <w:marTop w:val="100"/>
          <w:marBottom w:val="0"/>
          <w:divBdr>
            <w:top w:val="none" w:sz="0" w:space="0" w:color="auto"/>
            <w:left w:val="none" w:sz="0" w:space="0" w:color="auto"/>
            <w:bottom w:val="none" w:sz="0" w:space="0" w:color="auto"/>
            <w:right w:val="none" w:sz="0" w:space="0" w:color="auto"/>
          </w:divBdr>
        </w:div>
      </w:divsChild>
    </w:div>
    <w:div w:id="68188071">
      <w:bodyDiv w:val="1"/>
      <w:marLeft w:val="0"/>
      <w:marRight w:val="0"/>
      <w:marTop w:val="0"/>
      <w:marBottom w:val="0"/>
      <w:divBdr>
        <w:top w:val="none" w:sz="0" w:space="0" w:color="auto"/>
        <w:left w:val="none" w:sz="0" w:space="0" w:color="auto"/>
        <w:bottom w:val="none" w:sz="0" w:space="0" w:color="auto"/>
        <w:right w:val="none" w:sz="0" w:space="0" w:color="auto"/>
      </w:divBdr>
    </w:div>
    <w:div w:id="91242337">
      <w:bodyDiv w:val="1"/>
      <w:marLeft w:val="0"/>
      <w:marRight w:val="0"/>
      <w:marTop w:val="0"/>
      <w:marBottom w:val="0"/>
      <w:divBdr>
        <w:top w:val="none" w:sz="0" w:space="0" w:color="auto"/>
        <w:left w:val="none" w:sz="0" w:space="0" w:color="auto"/>
        <w:bottom w:val="none" w:sz="0" w:space="0" w:color="auto"/>
        <w:right w:val="none" w:sz="0" w:space="0" w:color="auto"/>
      </w:divBdr>
      <w:divsChild>
        <w:div w:id="805586182">
          <w:marLeft w:val="0"/>
          <w:marRight w:val="0"/>
          <w:marTop w:val="0"/>
          <w:marBottom w:val="0"/>
          <w:divBdr>
            <w:top w:val="none" w:sz="0" w:space="0" w:color="auto"/>
            <w:left w:val="none" w:sz="0" w:space="0" w:color="auto"/>
            <w:bottom w:val="none" w:sz="0" w:space="0" w:color="auto"/>
            <w:right w:val="none" w:sz="0" w:space="0" w:color="auto"/>
          </w:divBdr>
          <w:divsChild>
            <w:div w:id="8179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2515">
      <w:bodyDiv w:val="1"/>
      <w:marLeft w:val="0"/>
      <w:marRight w:val="0"/>
      <w:marTop w:val="0"/>
      <w:marBottom w:val="0"/>
      <w:divBdr>
        <w:top w:val="none" w:sz="0" w:space="0" w:color="auto"/>
        <w:left w:val="none" w:sz="0" w:space="0" w:color="auto"/>
        <w:bottom w:val="none" w:sz="0" w:space="0" w:color="auto"/>
        <w:right w:val="none" w:sz="0" w:space="0" w:color="auto"/>
      </w:divBdr>
    </w:div>
    <w:div w:id="109518274">
      <w:bodyDiv w:val="1"/>
      <w:marLeft w:val="0"/>
      <w:marRight w:val="0"/>
      <w:marTop w:val="0"/>
      <w:marBottom w:val="0"/>
      <w:divBdr>
        <w:top w:val="none" w:sz="0" w:space="0" w:color="auto"/>
        <w:left w:val="none" w:sz="0" w:space="0" w:color="auto"/>
        <w:bottom w:val="none" w:sz="0" w:space="0" w:color="auto"/>
        <w:right w:val="none" w:sz="0" w:space="0" w:color="auto"/>
      </w:divBdr>
    </w:div>
    <w:div w:id="121925810">
      <w:bodyDiv w:val="1"/>
      <w:marLeft w:val="0"/>
      <w:marRight w:val="0"/>
      <w:marTop w:val="0"/>
      <w:marBottom w:val="0"/>
      <w:divBdr>
        <w:top w:val="none" w:sz="0" w:space="0" w:color="auto"/>
        <w:left w:val="none" w:sz="0" w:space="0" w:color="auto"/>
        <w:bottom w:val="none" w:sz="0" w:space="0" w:color="auto"/>
        <w:right w:val="none" w:sz="0" w:space="0" w:color="auto"/>
      </w:divBdr>
      <w:divsChild>
        <w:div w:id="1606497497">
          <w:marLeft w:val="547"/>
          <w:marRight w:val="0"/>
          <w:marTop w:val="0"/>
          <w:marBottom w:val="0"/>
          <w:divBdr>
            <w:top w:val="none" w:sz="0" w:space="0" w:color="auto"/>
            <w:left w:val="none" w:sz="0" w:space="0" w:color="auto"/>
            <w:bottom w:val="none" w:sz="0" w:space="0" w:color="auto"/>
            <w:right w:val="none" w:sz="0" w:space="0" w:color="auto"/>
          </w:divBdr>
        </w:div>
        <w:div w:id="718477921">
          <w:marLeft w:val="547"/>
          <w:marRight w:val="0"/>
          <w:marTop w:val="0"/>
          <w:marBottom w:val="0"/>
          <w:divBdr>
            <w:top w:val="none" w:sz="0" w:space="0" w:color="auto"/>
            <w:left w:val="none" w:sz="0" w:space="0" w:color="auto"/>
            <w:bottom w:val="none" w:sz="0" w:space="0" w:color="auto"/>
            <w:right w:val="none" w:sz="0" w:space="0" w:color="auto"/>
          </w:divBdr>
        </w:div>
        <w:div w:id="1436949149">
          <w:marLeft w:val="547"/>
          <w:marRight w:val="0"/>
          <w:marTop w:val="0"/>
          <w:marBottom w:val="0"/>
          <w:divBdr>
            <w:top w:val="none" w:sz="0" w:space="0" w:color="auto"/>
            <w:left w:val="none" w:sz="0" w:space="0" w:color="auto"/>
            <w:bottom w:val="none" w:sz="0" w:space="0" w:color="auto"/>
            <w:right w:val="none" w:sz="0" w:space="0" w:color="auto"/>
          </w:divBdr>
        </w:div>
        <w:div w:id="1382359733">
          <w:marLeft w:val="547"/>
          <w:marRight w:val="0"/>
          <w:marTop w:val="0"/>
          <w:marBottom w:val="0"/>
          <w:divBdr>
            <w:top w:val="none" w:sz="0" w:space="0" w:color="auto"/>
            <w:left w:val="none" w:sz="0" w:space="0" w:color="auto"/>
            <w:bottom w:val="none" w:sz="0" w:space="0" w:color="auto"/>
            <w:right w:val="none" w:sz="0" w:space="0" w:color="auto"/>
          </w:divBdr>
        </w:div>
      </w:divsChild>
    </w:div>
    <w:div w:id="206797006">
      <w:bodyDiv w:val="1"/>
      <w:marLeft w:val="0"/>
      <w:marRight w:val="0"/>
      <w:marTop w:val="0"/>
      <w:marBottom w:val="0"/>
      <w:divBdr>
        <w:top w:val="none" w:sz="0" w:space="0" w:color="auto"/>
        <w:left w:val="none" w:sz="0" w:space="0" w:color="auto"/>
        <w:bottom w:val="none" w:sz="0" w:space="0" w:color="auto"/>
        <w:right w:val="none" w:sz="0" w:space="0" w:color="auto"/>
      </w:divBdr>
    </w:div>
    <w:div w:id="207645822">
      <w:bodyDiv w:val="1"/>
      <w:marLeft w:val="0"/>
      <w:marRight w:val="0"/>
      <w:marTop w:val="0"/>
      <w:marBottom w:val="0"/>
      <w:divBdr>
        <w:top w:val="none" w:sz="0" w:space="0" w:color="auto"/>
        <w:left w:val="none" w:sz="0" w:space="0" w:color="auto"/>
        <w:bottom w:val="none" w:sz="0" w:space="0" w:color="auto"/>
        <w:right w:val="none" w:sz="0" w:space="0" w:color="auto"/>
      </w:divBdr>
    </w:div>
    <w:div w:id="226303019">
      <w:bodyDiv w:val="1"/>
      <w:marLeft w:val="0"/>
      <w:marRight w:val="0"/>
      <w:marTop w:val="0"/>
      <w:marBottom w:val="0"/>
      <w:divBdr>
        <w:top w:val="none" w:sz="0" w:space="0" w:color="auto"/>
        <w:left w:val="none" w:sz="0" w:space="0" w:color="auto"/>
        <w:bottom w:val="none" w:sz="0" w:space="0" w:color="auto"/>
        <w:right w:val="none" w:sz="0" w:space="0" w:color="auto"/>
      </w:divBdr>
    </w:div>
    <w:div w:id="250623417">
      <w:bodyDiv w:val="1"/>
      <w:marLeft w:val="0"/>
      <w:marRight w:val="0"/>
      <w:marTop w:val="0"/>
      <w:marBottom w:val="0"/>
      <w:divBdr>
        <w:top w:val="none" w:sz="0" w:space="0" w:color="auto"/>
        <w:left w:val="none" w:sz="0" w:space="0" w:color="auto"/>
        <w:bottom w:val="none" w:sz="0" w:space="0" w:color="auto"/>
        <w:right w:val="none" w:sz="0" w:space="0" w:color="auto"/>
      </w:divBdr>
    </w:div>
    <w:div w:id="300692144">
      <w:bodyDiv w:val="1"/>
      <w:marLeft w:val="0"/>
      <w:marRight w:val="0"/>
      <w:marTop w:val="0"/>
      <w:marBottom w:val="0"/>
      <w:divBdr>
        <w:top w:val="none" w:sz="0" w:space="0" w:color="auto"/>
        <w:left w:val="none" w:sz="0" w:space="0" w:color="auto"/>
        <w:bottom w:val="none" w:sz="0" w:space="0" w:color="auto"/>
        <w:right w:val="none" w:sz="0" w:space="0" w:color="auto"/>
      </w:divBdr>
    </w:div>
    <w:div w:id="348416414">
      <w:bodyDiv w:val="1"/>
      <w:marLeft w:val="0"/>
      <w:marRight w:val="0"/>
      <w:marTop w:val="0"/>
      <w:marBottom w:val="0"/>
      <w:divBdr>
        <w:top w:val="none" w:sz="0" w:space="0" w:color="auto"/>
        <w:left w:val="none" w:sz="0" w:space="0" w:color="auto"/>
        <w:bottom w:val="none" w:sz="0" w:space="0" w:color="auto"/>
        <w:right w:val="none" w:sz="0" w:space="0" w:color="auto"/>
      </w:divBdr>
    </w:div>
    <w:div w:id="374542402">
      <w:bodyDiv w:val="1"/>
      <w:marLeft w:val="0"/>
      <w:marRight w:val="0"/>
      <w:marTop w:val="0"/>
      <w:marBottom w:val="0"/>
      <w:divBdr>
        <w:top w:val="none" w:sz="0" w:space="0" w:color="auto"/>
        <w:left w:val="none" w:sz="0" w:space="0" w:color="auto"/>
        <w:bottom w:val="none" w:sz="0" w:space="0" w:color="auto"/>
        <w:right w:val="none" w:sz="0" w:space="0" w:color="auto"/>
      </w:divBdr>
    </w:div>
    <w:div w:id="395325183">
      <w:bodyDiv w:val="1"/>
      <w:marLeft w:val="0"/>
      <w:marRight w:val="0"/>
      <w:marTop w:val="0"/>
      <w:marBottom w:val="0"/>
      <w:divBdr>
        <w:top w:val="none" w:sz="0" w:space="0" w:color="auto"/>
        <w:left w:val="none" w:sz="0" w:space="0" w:color="auto"/>
        <w:bottom w:val="none" w:sz="0" w:space="0" w:color="auto"/>
        <w:right w:val="none" w:sz="0" w:space="0" w:color="auto"/>
      </w:divBdr>
    </w:div>
    <w:div w:id="400567204">
      <w:bodyDiv w:val="1"/>
      <w:marLeft w:val="0"/>
      <w:marRight w:val="0"/>
      <w:marTop w:val="0"/>
      <w:marBottom w:val="0"/>
      <w:divBdr>
        <w:top w:val="none" w:sz="0" w:space="0" w:color="auto"/>
        <w:left w:val="none" w:sz="0" w:space="0" w:color="auto"/>
        <w:bottom w:val="none" w:sz="0" w:space="0" w:color="auto"/>
        <w:right w:val="none" w:sz="0" w:space="0" w:color="auto"/>
      </w:divBdr>
    </w:div>
    <w:div w:id="402072799">
      <w:bodyDiv w:val="1"/>
      <w:marLeft w:val="0"/>
      <w:marRight w:val="0"/>
      <w:marTop w:val="0"/>
      <w:marBottom w:val="0"/>
      <w:divBdr>
        <w:top w:val="none" w:sz="0" w:space="0" w:color="auto"/>
        <w:left w:val="none" w:sz="0" w:space="0" w:color="auto"/>
        <w:bottom w:val="none" w:sz="0" w:space="0" w:color="auto"/>
        <w:right w:val="none" w:sz="0" w:space="0" w:color="auto"/>
      </w:divBdr>
    </w:div>
    <w:div w:id="419957870">
      <w:bodyDiv w:val="1"/>
      <w:marLeft w:val="0"/>
      <w:marRight w:val="0"/>
      <w:marTop w:val="0"/>
      <w:marBottom w:val="0"/>
      <w:divBdr>
        <w:top w:val="none" w:sz="0" w:space="0" w:color="auto"/>
        <w:left w:val="none" w:sz="0" w:space="0" w:color="auto"/>
        <w:bottom w:val="none" w:sz="0" w:space="0" w:color="auto"/>
        <w:right w:val="none" w:sz="0" w:space="0" w:color="auto"/>
      </w:divBdr>
      <w:divsChild>
        <w:div w:id="1699113538">
          <w:marLeft w:val="547"/>
          <w:marRight w:val="0"/>
          <w:marTop w:val="0"/>
          <w:marBottom w:val="0"/>
          <w:divBdr>
            <w:top w:val="none" w:sz="0" w:space="0" w:color="auto"/>
            <w:left w:val="none" w:sz="0" w:space="0" w:color="auto"/>
            <w:bottom w:val="none" w:sz="0" w:space="0" w:color="auto"/>
            <w:right w:val="none" w:sz="0" w:space="0" w:color="auto"/>
          </w:divBdr>
        </w:div>
      </w:divsChild>
    </w:div>
    <w:div w:id="449325630">
      <w:bodyDiv w:val="1"/>
      <w:marLeft w:val="0"/>
      <w:marRight w:val="0"/>
      <w:marTop w:val="0"/>
      <w:marBottom w:val="0"/>
      <w:divBdr>
        <w:top w:val="none" w:sz="0" w:space="0" w:color="auto"/>
        <w:left w:val="none" w:sz="0" w:space="0" w:color="auto"/>
        <w:bottom w:val="none" w:sz="0" w:space="0" w:color="auto"/>
        <w:right w:val="none" w:sz="0" w:space="0" w:color="auto"/>
      </w:divBdr>
    </w:div>
    <w:div w:id="493952299">
      <w:bodyDiv w:val="1"/>
      <w:marLeft w:val="0"/>
      <w:marRight w:val="0"/>
      <w:marTop w:val="0"/>
      <w:marBottom w:val="0"/>
      <w:divBdr>
        <w:top w:val="none" w:sz="0" w:space="0" w:color="auto"/>
        <w:left w:val="none" w:sz="0" w:space="0" w:color="auto"/>
        <w:bottom w:val="none" w:sz="0" w:space="0" w:color="auto"/>
        <w:right w:val="none" w:sz="0" w:space="0" w:color="auto"/>
      </w:divBdr>
    </w:div>
    <w:div w:id="506944056">
      <w:bodyDiv w:val="1"/>
      <w:marLeft w:val="0"/>
      <w:marRight w:val="0"/>
      <w:marTop w:val="0"/>
      <w:marBottom w:val="0"/>
      <w:divBdr>
        <w:top w:val="none" w:sz="0" w:space="0" w:color="auto"/>
        <w:left w:val="none" w:sz="0" w:space="0" w:color="auto"/>
        <w:bottom w:val="none" w:sz="0" w:space="0" w:color="auto"/>
        <w:right w:val="none" w:sz="0" w:space="0" w:color="auto"/>
      </w:divBdr>
    </w:div>
    <w:div w:id="515464326">
      <w:bodyDiv w:val="1"/>
      <w:marLeft w:val="0"/>
      <w:marRight w:val="0"/>
      <w:marTop w:val="0"/>
      <w:marBottom w:val="0"/>
      <w:divBdr>
        <w:top w:val="none" w:sz="0" w:space="0" w:color="auto"/>
        <w:left w:val="none" w:sz="0" w:space="0" w:color="auto"/>
        <w:bottom w:val="none" w:sz="0" w:space="0" w:color="auto"/>
        <w:right w:val="none" w:sz="0" w:space="0" w:color="auto"/>
      </w:divBdr>
      <w:divsChild>
        <w:div w:id="741834508">
          <w:marLeft w:val="2520"/>
          <w:marRight w:val="0"/>
          <w:marTop w:val="100"/>
          <w:marBottom w:val="0"/>
          <w:divBdr>
            <w:top w:val="none" w:sz="0" w:space="0" w:color="auto"/>
            <w:left w:val="none" w:sz="0" w:space="0" w:color="auto"/>
            <w:bottom w:val="none" w:sz="0" w:space="0" w:color="auto"/>
            <w:right w:val="none" w:sz="0" w:space="0" w:color="auto"/>
          </w:divBdr>
        </w:div>
      </w:divsChild>
    </w:div>
    <w:div w:id="520364208">
      <w:bodyDiv w:val="1"/>
      <w:marLeft w:val="0"/>
      <w:marRight w:val="0"/>
      <w:marTop w:val="0"/>
      <w:marBottom w:val="0"/>
      <w:divBdr>
        <w:top w:val="none" w:sz="0" w:space="0" w:color="auto"/>
        <w:left w:val="none" w:sz="0" w:space="0" w:color="auto"/>
        <w:bottom w:val="none" w:sz="0" w:space="0" w:color="auto"/>
        <w:right w:val="none" w:sz="0" w:space="0" w:color="auto"/>
      </w:divBdr>
    </w:div>
    <w:div w:id="536743192">
      <w:bodyDiv w:val="1"/>
      <w:marLeft w:val="0"/>
      <w:marRight w:val="0"/>
      <w:marTop w:val="0"/>
      <w:marBottom w:val="0"/>
      <w:divBdr>
        <w:top w:val="none" w:sz="0" w:space="0" w:color="auto"/>
        <w:left w:val="none" w:sz="0" w:space="0" w:color="auto"/>
        <w:bottom w:val="none" w:sz="0" w:space="0" w:color="auto"/>
        <w:right w:val="none" w:sz="0" w:space="0" w:color="auto"/>
      </w:divBdr>
    </w:div>
    <w:div w:id="539366934">
      <w:bodyDiv w:val="1"/>
      <w:marLeft w:val="0"/>
      <w:marRight w:val="0"/>
      <w:marTop w:val="0"/>
      <w:marBottom w:val="0"/>
      <w:divBdr>
        <w:top w:val="none" w:sz="0" w:space="0" w:color="auto"/>
        <w:left w:val="none" w:sz="0" w:space="0" w:color="auto"/>
        <w:bottom w:val="none" w:sz="0" w:space="0" w:color="auto"/>
        <w:right w:val="none" w:sz="0" w:space="0" w:color="auto"/>
      </w:divBdr>
    </w:div>
    <w:div w:id="577711137">
      <w:bodyDiv w:val="1"/>
      <w:marLeft w:val="0"/>
      <w:marRight w:val="0"/>
      <w:marTop w:val="0"/>
      <w:marBottom w:val="0"/>
      <w:divBdr>
        <w:top w:val="none" w:sz="0" w:space="0" w:color="auto"/>
        <w:left w:val="none" w:sz="0" w:space="0" w:color="auto"/>
        <w:bottom w:val="none" w:sz="0" w:space="0" w:color="auto"/>
        <w:right w:val="none" w:sz="0" w:space="0" w:color="auto"/>
      </w:divBdr>
    </w:div>
    <w:div w:id="615253034">
      <w:bodyDiv w:val="1"/>
      <w:marLeft w:val="0"/>
      <w:marRight w:val="0"/>
      <w:marTop w:val="0"/>
      <w:marBottom w:val="0"/>
      <w:divBdr>
        <w:top w:val="none" w:sz="0" w:space="0" w:color="auto"/>
        <w:left w:val="none" w:sz="0" w:space="0" w:color="auto"/>
        <w:bottom w:val="none" w:sz="0" w:space="0" w:color="auto"/>
        <w:right w:val="none" w:sz="0" w:space="0" w:color="auto"/>
      </w:divBdr>
    </w:div>
    <w:div w:id="622225841">
      <w:bodyDiv w:val="1"/>
      <w:marLeft w:val="0"/>
      <w:marRight w:val="0"/>
      <w:marTop w:val="0"/>
      <w:marBottom w:val="0"/>
      <w:divBdr>
        <w:top w:val="none" w:sz="0" w:space="0" w:color="auto"/>
        <w:left w:val="none" w:sz="0" w:space="0" w:color="auto"/>
        <w:bottom w:val="none" w:sz="0" w:space="0" w:color="auto"/>
        <w:right w:val="none" w:sz="0" w:space="0" w:color="auto"/>
      </w:divBdr>
    </w:div>
    <w:div w:id="665088974">
      <w:bodyDiv w:val="1"/>
      <w:marLeft w:val="0"/>
      <w:marRight w:val="0"/>
      <w:marTop w:val="0"/>
      <w:marBottom w:val="0"/>
      <w:divBdr>
        <w:top w:val="none" w:sz="0" w:space="0" w:color="auto"/>
        <w:left w:val="none" w:sz="0" w:space="0" w:color="auto"/>
        <w:bottom w:val="none" w:sz="0" w:space="0" w:color="auto"/>
        <w:right w:val="none" w:sz="0" w:space="0" w:color="auto"/>
      </w:divBdr>
    </w:div>
    <w:div w:id="672145710">
      <w:bodyDiv w:val="1"/>
      <w:marLeft w:val="0"/>
      <w:marRight w:val="0"/>
      <w:marTop w:val="0"/>
      <w:marBottom w:val="0"/>
      <w:divBdr>
        <w:top w:val="none" w:sz="0" w:space="0" w:color="auto"/>
        <w:left w:val="none" w:sz="0" w:space="0" w:color="auto"/>
        <w:bottom w:val="none" w:sz="0" w:space="0" w:color="auto"/>
        <w:right w:val="none" w:sz="0" w:space="0" w:color="auto"/>
      </w:divBdr>
    </w:div>
    <w:div w:id="702092190">
      <w:bodyDiv w:val="1"/>
      <w:marLeft w:val="0"/>
      <w:marRight w:val="0"/>
      <w:marTop w:val="0"/>
      <w:marBottom w:val="0"/>
      <w:divBdr>
        <w:top w:val="none" w:sz="0" w:space="0" w:color="auto"/>
        <w:left w:val="none" w:sz="0" w:space="0" w:color="auto"/>
        <w:bottom w:val="none" w:sz="0" w:space="0" w:color="auto"/>
        <w:right w:val="none" w:sz="0" w:space="0" w:color="auto"/>
      </w:divBdr>
    </w:div>
    <w:div w:id="706637014">
      <w:bodyDiv w:val="1"/>
      <w:marLeft w:val="0"/>
      <w:marRight w:val="0"/>
      <w:marTop w:val="0"/>
      <w:marBottom w:val="0"/>
      <w:divBdr>
        <w:top w:val="none" w:sz="0" w:space="0" w:color="auto"/>
        <w:left w:val="none" w:sz="0" w:space="0" w:color="auto"/>
        <w:bottom w:val="none" w:sz="0" w:space="0" w:color="auto"/>
        <w:right w:val="none" w:sz="0" w:space="0" w:color="auto"/>
      </w:divBdr>
    </w:div>
    <w:div w:id="752820815">
      <w:bodyDiv w:val="1"/>
      <w:marLeft w:val="0"/>
      <w:marRight w:val="0"/>
      <w:marTop w:val="0"/>
      <w:marBottom w:val="0"/>
      <w:divBdr>
        <w:top w:val="none" w:sz="0" w:space="0" w:color="auto"/>
        <w:left w:val="none" w:sz="0" w:space="0" w:color="auto"/>
        <w:bottom w:val="none" w:sz="0" w:space="0" w:color="auto"/>
        <w:right w:val="none" w:sz="0" w:space="0" w:color="auto"/>
      </w:divBdr>
    </w:div>
    <w:div w:id="784426650">
      <w:bodyDiv w:val="1"/>
      <w:marLeft w:val="0"/>
      <w:marRight w:val="0"/>
      <w:marTop w:val="0"/>
      <w:marBottom w:val="0"/>
      <w:divBdr>
        <w:top w:val="none" w:sz="0" w:space="0" w:color="auto"/>
        <w:left w:val="none" w:sz="0" w:space="0" w:color="auto"/>
        <w:bottom w:val="none" w:sz="0" w:space="0" w:color="auto"/>
        <w:right w:val="none" w:sz="0" w:space="0" w:color="auto"/>
      </w:divBdr>
    </w:div>
    <w:div w:id="846140004">
      <w:bodyDiv w:val="1"/>
      <w:marLeft w:val="0"/>
      <w:marRight w:val="0"/>
      <w:marTop w:val="0"/>
      <w:marBottom w:val="0"/>
      <w:divBdr>
        <w:top w:val="none" w:sz="0" w:space="0" w:color="auto"/>
        <w:left w:val="none" w:sz="0" w:space="0" w:color="auto"/>
        <w:bottom w:val="none" w:sz="0" w:space="0" w:color="auto"/>
        <w:right w:val="none" w:sz="0" w:space="0" w:color="auto"/>
      </w:divBdr>
    </w:div>
    <w:div w:id="855970368">
      <w:bodyDiv w:val="1"/>
      <w:marLeft w:val="0"/>
      <w:marRight w:val="0"/>
      <w:marTop w:val="0"/>
      <w:marBottom w:val="0"/>
      <w:divBdr>
        <w:top w:val="none" w:sz="0" w:space="0" w:color="auto"/>
        <w:left w:val="none" w:sz="0" w:space="0" w:color="auto"/>
        <w:bottom w:val="none" w:sz="0" w:space="0" w:color="auto"/>
        <w:right w:val="none" w:sz="0" w:space="0" w:color="auto"/>
      </w:divBdr>
    </w:div>
    <w:div w:id="905184587">
      <w:bodyDiv w:val="1"/>
      <w:marLeft w:val="0"/>
      <w:marRight w:val="0"/>
      <w:marTop w:val="0"/>
      <w:marBottom w:val="0"/>
      <w:divBdr>
        <w:top w:val="none" w:sz="0" w:space="0" w:color="auto"/>
        <w:left w:val="none" w:sz="0" w:space="0" w:color="auto"/>
        <w:bottom w:val="none" w:sz="0" w:space="0" w:color="auto"/>
        <w:right w:val="none" w:sz="0" w:space="0" w:color="auto"/>
      </w:divBdr>
    </w:div>
    <w:div w:id="909852793">
      <w:bodyDiv w:val="1"/>
      <w:marLeft w:val="0"/>
      <w:marRight w:val="0"/>
      <w:marTop w:val="0"/>
      <w:marBottom w:val="0"/>
      <w:divBdr>
        <w:top w:val="none" w:sz="0" w:space="0" w:color="auto"/>
        <w:left w:val="none" w:sz="0" w:space="0" w:color="auto"/>
        <w:bottom w:val="none" w:sz="0" w:space="0" w:color="auto"/>
        <w:right w:val="none" w:sz="0" w:space="0" w:color="auto"/>
      </w:divBdr>
    </w:div>
    <w:div w:id="946735582">
      <w:bodyDiv w:val="1"/>
      <w:marLeft w:val="0"/>
      <w:marRight w:val="0"/>
      <w:marTop w:val="0"/>
      <w:marBottom w:val="0"/>
      <w:divBdr>
        <w:top w:val="none" w:sz="0" w:space="0" w:color="auto"/>
        <w:left w:val="none" w:sz="0" w:space="0" w:color="auto"/>
        <w:bottom w:val="none" w:sz="0" w:space="0" w:color="auto"/>
        <w:right w:val="none" w:sz="0" w:space="0" w:color="auto"/>
      </w:divBdr>
    </w:div>
    <w:div w:id="962466022">
      <w:bodyDiv w:val="1"/>
      <w:marLeft w:val="0"/>
      <w:marRight w:val="0"/>
      <w:marTop w:val="0"/>
      <w:marBottom w:val="0"/>
      <w:divBdr>
        <w:top w:val="none" w:sz="0" w:space="0" w:color="auto"/>
        <w:left w:val="none" w:sz="0" w:space="0" w:color="auto"/>
        <w:bottom w:val="none" w:sz="0" w:space="0" w:color="auto"/>
        <w:right w:val="none" w:sz="0" w:space="0" w:color="auto"/>
      </w:divBdr>
    </w:div>
    <w:div w:id="982193888">
      <w:bodyDiv w:val="1"/>
      <w:marLeft w:val="0"/>
      <w:marRight w:val="0"/>
      <w:marTop w:val="0"/>
      <w:marBottom w:val="0"/>
      <w:divBdr>
        <w:top w:val="none" w:sz="0" w:space="0" w:color="auto"/>
        <w:left w:val="none" w:sz="0" w:space="0" w:color="auto"/>
        <w:bottom w:val="none" w:sz="0" w:space="0" w:color="auto"/>
        <w:right w:val="none" w:sz="0" w:space="0" w:color="auto"/>
      </w:divBdr>
    </w:div>
    <w:div w:id="1006174515">
      <w:bodyDiv w:val="1"/>
      <w:marLeft w:val="0"/>
      <w:marRight w:val="0"/>
      <w:marTop w:val="0"/>
      <w:marBottom w:val="0"/>
      <w:divBdr>
        <w:top w:val="none" w:sz="0" w:space="0" w:color="auto"/>
        <w:left w:val="none" w:sz="0" w:space="0" w:color="auto"/>
        <w:bottom w:val="none" w:sz="0" w:space="0" w:color="auto"/>
        <w:right w:val="none" w:sz="0" w:space="0" w:color="auto"/>
      </w:divBdr>
    </w:div>
    <w:div w:id="1015426266">
      <w:bodyDiv w:val="1"/>
      <w:marLeft w:val="0"/>
      <w:marRight w:val="0"/>
      <w:marTop w:val="0"/>
      <w:marBottom w:val="0"/>
      <w:divBdr>
        <w:top w:val="none" w:sz="0" w:space="0" w:color="auto"/>
        <w:left w:val="none" w:sz="0" w:space="0" w:color="auto"/>
        <w:bottom w:val="none" w:sz="0" w:space="0" w:color="auto"/>
        <w:right w:val="none" w:sz="0" w:space="0" w:color="auto"/>
      </w:divBdr>
    </w:div>
    <w:div w:id="1019967948">
      <w:bodyDiv w:val="1"/>
      <w:marLeft w:val="0"/>
      <w:marRight w:val="0"/>
      <w:marTop w:val="0"/>
      <w:marBottom w:val="0"/>
      <w:divBdr>
        <w:top w:val="none" w:sz="0" w:space="0" w:color="auto"/>
        <w:left w:val="none" w:sz="0" w:space="0" w:color="auto"/>
        <w:bottom w:val="none" w:sz="0" w:space="0" w:color="auto"/>
        <w:right w:val="none" w:sz="0" w:space="0" w:color="auto"/>
      </w:divBdr>
    </w:div>
    <w:div w:id="1055279593">
      <w:bodyDiv w:val="1"/>
      <w:marLeft w:val="0"/>
      <w:marRight w:val="0"/>
      <w:marTop w:val="0"/>
      <w:marBottom w:val="0"/>
      <w:divBdr>
        <w:top w:val="none" w:sz="0" w:space="0" w:color="auto"/>
        <w:left w:val="none" w:sz="0" w:space="0" w:color="auto"/>
        <w:bottom w:val="none" w:sz="0" w:space="0" w:color="auto"/>
        <w:right w:val="none" w:sz="0" w:space="0" w:color="auto"/>
      </w:divBdr>
      <w:divsChild>
        <w:div w:id="1336762378">
          <w:marLeft w:val="2520"/>
          <w:marRight w:val="0"/>
          <w:marTop w:val="100"/>
          <w:marBottom w:val="0"/>
          <w:divBdr>
            <w:top w:val="none" w:sz="0" w:space="0" w:color="auto"/>
            <w:left w:val="none" w:sz="0" w:space="0" w:color="auto"/>
            <w:bottom w:val="none" w:sz="0" w:space="0" w:color="auto"/>
            <w:right w:val="none" w:sz="0" w:space="0" w:color="auto"/>
          </w:divBdr>
        </w:div>
        <w:div w:id="1575239756">
          <w:marLeft w:val="2520"/>
          <w:marRight w:val="0"/>
          <w:marTop w:val="100"/>
          <w:marBottom w:val="0"/>
          <w:divBdr>
            <w:top w:val="none" w:sz="0" w:space="0" w:color="auto"/>
            <w:left w:val="none" w:sz="0" w:space="0" w:color="auto"/>
            <w:bottom w:val="none" w:sz="0" w:space="0" w:color="auto"/>
            <w:right w:val="none" w:sz="0" w:space="0" w:color="auto"/>
          </w:divBdr>
        </w:div>
      </w:divsChild>
    </w:div>
    <w:div w:id="1143036873">
      <w:bodyDiv w:val="1"/>
      <w:marLeft w:val="0"/>
      <w:marRight w:val="0"/>
      <w:marTop w:val="0"/>
      <w:marBottom w:val="0"/>
      <w:divBdr>
        <w:top w:val="none" w:sz="0" w:space="0" w:color="auto"/>
        <w:left w:val="none" w:sz="0" w:space="0" w:color="auto"/>
        <w:bottom w:val="none" w:sz="0" w:space="0" w:color="auto"/>
        <w:right w:val="none" w:sz="0" w:space="0" w:color="auto"/>
      </w:divBdr>
    </w:div>
    <w:div w:id="1167133973">
      <w:bodyDiv w:val="1"/>
      <w:marLeft w:val="0"/>
      <w:marRight w:val="0"/>
      <w:marTop w:val="0"/>
      <w:marBottom w:val="0"/>
      <w:divBdr>
        <w:top w:val="none" w:sz="0" w:space="0" w:color="auto"/>
        <w:left w:val="none" w:sz="0" w:space="0" w:color="auto"/>
        <w:bottom w:val="none" w:sz="0" w:space="0" w:color="auto"/>
        <w:right w:val="none" w:sz="0" w:space="0" w:color="auto"/>
      </w:divBdr>
    </w:div>
    <w:div w:id="117638126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91989702">
      <w:bodyDiv w:val="1"/>
      <w:marLeft w:val="0"/>
      <w:marRight w:val="0"/>
      <w:marTop w:val="0"/>
      <w:marBottom w:val="0"/>
      <w:divBdr>
        <w:top w:val="none" w:sz="0" w:space="0" w:color="auto"/>
        <w:left w:val="none" w:sz="0" w:space="0" w:color="auto"/>
        <w:bottom w:val="none" w:sz="0" w:space="0" w:color="auto"/>
        <w:right w:val="none" w:sz="0" w:space="0" w:color="auto"/>
      </w:divBdr>
    </w:div>
    <w:div w:id="1203059971">
      <w:bodyDiv w:val="1"/>
      <w:marLeft w:val="0"/>
      <w:marRight w:val="0"/>
      <w:marTop w:val="0"/>
      <w:marBottom w:val="0"/>
      <w:divBdr>
        <w:top w:val="none" w:sz="0" w:space="0" w:color="auto"/>
        <w:left w:val="none" w:sz="0" w:space="0" w:color="auto"/>
        <w:bottom w:val="none" w:sz="0" w:space="0" w:color="auto"/>
        <w:right w:val="none" w:sz="0" w:space="0" w:color="auto"/>
      </w:divBdr>
    </w:div>
    <w:div w:id="1215431588">
      <w:bodyDiv w:val="1"/>
      <w:marLeft w:val="0"/>
      <w:marRight w:val="0"/>
      <w:marTop w:val="0"/>
      <w:marBottom w:val="0"/>
      <w:divBdr>
        <w:top w:val="none" w:sz="0" w:space="0" w:color="auto"/>
        <w:left w:val="none" w:sz="0" w:space="0" w:color="auto"/>
        <w:bottom w:val="none" w:sz="0" w:space="0" w:color="auto"/>
        <w:right w:val="none" w:sz="0" w:space="0" w:color="auto"/>
      </w:divBdr>
    </w:div>
    <w:div w:id="1226648374">
      <w:bodyDiv w:val="1"/>
      <w:marLeft w:val="0"/>
      <w:marRight w:val="0"/>
      <w:marTop w:val="0"/>
      <w:marBottom w:val="0"/>
      <w:divBdr>
        <w:top w:val="none" w:sz="0" w:space="0" w:color="auto"/>
        <w:left w:val="none" w:sz="0" w:space="0" w:color="auto"/>
        <w:bottom w:val="none" w:sz="0" w:space="0" w:color="auto"/>
        <w:right w:val="none" w:sz="0" w:space="0" w:color="auto"/>
      </w:divBdr>
    </w:div>
    <w:div w:id="1226717471">
      <w:bodyDiv w:val="1"/>
      <w:marLeft w:val="0"/>
      <w:marRight w:val="0"/>
      <w:marTop w:val="0"/>
      <w:marBottom w:val="0"/>
      <w:divBdr>
        <w:top w:val="none" w:sz="0" w:space="0" w:color="auto"/>
        <w:left w:val="none" w:sz="0" w:space="0" w:color="auto"/>
        <w:bottom w:val="none" w:sz="0" w:space="0" w:color="auto"/>
        <w:right w:val="none" w:sz="0" w:space="0" w:color="auto"/>
      </w:divBdr>
    </w:div>
    <w:div w:id="1239947033">
      <w:bodyDiv w:val="1"/>
      <w:marLeft w:val="0"/>
      <w:marRight w:val="0"/>
      <w:marTop w:val="0"/>
      <w:marBottom w:val="0"/>
      <w:divBdr>
        <w:top w:val="none" w:sz="0" w:space="0" w:color="auto"/>
        <w:left w:val="none" w:sz="0" w:space="0" w:color="auto"/>
        <w:bottom w:val="none" w:sz="0" w:space="0" w:color="auto"/>
        <w:right w:val="none" w:sz="0" w:space="0" w:color="auto"/>
      </w:divBdr>
    </w:div>
    <w:div w:id="1267541970">
      <w:bodyDiv w:val="1"/>
      <w:marLeft w:val="0"/>
      <w:marRight w:val="0"/>
      <w:marTop w:val="0"/>
      <w:marBottom w:val="0"/>
      <w:divBdr>
        <w:top w:val="none" w:sz="0" w:space="0" w:color="auto"/>
        <w:left w:val="none" w:sz="0" w:space="0" w:color="auto"/>
        <w:bottom w:val="none" w:sz="0" w:space="0" w:color="auto"/>
        <w:right w:val="none" w:sz="0" w:space="0" w:color="auto"/>
      </w:divBdr>
    </w:div>
    <w:div w:id="1270507373">
      <w:bodyDiv w:val="1"/>
      <w:marLeft w:val="0"/>
      <w:marRight w:val="0"/>
      <w:marTop w:val="0"/>
      <w:marBottom w:val="0"/>
      <w:divBdr>
        <w:top w:val="none" w:sz="0" w:space="0" w:color="auto"/>
        <w:left w:val="none" w:sz="0" w:space="0" w:color="auto"/>
        <w:bottom w:val="none" w:sz="0" w:space="0" w:color="auto"/>
        <w:right w:val="none" w:sz="0" w:space="0" w:color="auto"/>
      </w:divBdr>
    </w:div>
    <w:div w:id="1312976302">
      <w:bodyDiv w:val="1"/>
      <w:marLeft w:val="0"/>
      <w:marRight w:val="0"/>
      <w:marTop w:val="0"/>
      <w:marBottom w:val="0"/>
      <w:divBdr>
        <w:top w:val="none" w:sz="0" w:space="0" w:color="auto"/>
        <w:left w:val="none" w:sz="0" w:space="0" w:color="auto"/>
        <w:bottom w:val="none" w:sz="0" w:space="0" w:color="auto"/>
        <w:right w:val="none" w:sz="0" w:space="0" w:color="auto"/>
      </w:divBdr>
    </w:div>
    <w:div w:id="1321890278">
      <w:bodyDiv w:val="1"/>
      <w:marLeft w:val="0"/>
      <w:marRight w:val="0"/>
      <w:marTop w:val="0"/>
      <w:marBottom w:val="0"/>
      <w:divBdr>
        <w:top w:val="none" w:sz="0" w:space="0" w:color="auto"/>
        <w:left w:val="none" w:sz="0" w:space="0" w:color="auto"/>
        <w:bottom w:val="none" w:sz="0" w:space="0" w:color="auto"/>
        <w:right w:val="none" w:sz="0" w:space="0" w:color="auto"/>
      </w:divBdr>
    </w:div>
    <w:div w:id="1332565594">
      <w:bodyDiv w:val="1"/>
      <w:marLeft w:val="0"/>
      <w:marRight w:val="0"/>
      <w:marTop w:val="0"/>
      <w:marBottom w:val="0"/>
      <w:divBdr>
        <w:top w:val="none" w:sz="0" w:space="0" w:color="auto"/>
        <w:left w:val="none" w:sz="0" w:space="0" w:color="auto"/>
        <w:bottom w:val="none" w:sz="0" w:space="0" w:color="auto"/>
        <w:right w:val="none" w:sz="0" w:space="0" w:color="auto"/>
      </w:divBdr>
    </w:div>
    <w:div w:id="1368485653">
      <w:bodyDiv w:val="1"/>
      <w:marLeft w:val="0"/>
      <w:marRight w:val="0"/>
      <w:marTop w:val="0"/>
      <w:marBottom w:val="0"/>
      <w:divBdr>
        <w:top w:val="none" w:sz="0" w:space="0" w:color="auto"/>
        <w:left w:val="none" w:sz="0" w:space="0" w:color="auto"/>
        <w:bottom w:val="none" w:sz="0" w:space="0" w:color="auto"/>
        <w:right w:val="none" w:sz="0" w:space="0" w:color="auto"/>
      </w:divBdr>
    </w:div>
    <w:div w:id="1373185785">
      <w:bodyDiv w:val="1"/>
      <w:marLeft w:val="0"/>
      <w:marRight w:val="0"/>
      <w:marTop w:val="0"/>
      <w:marBottom w:val="0"/>
      <w:divBdr>
        <w:top w:val="none" w:sz="0" w:space="0" w:color="auto"/>
        <w:left w:val="none" w:sz="0" w:space="0" w:color="auto"/>
        <w:bottom w:val="none" w:sz="0" w:space="0" w:color="auto"/>
        <w:right w:val="none" w:sz="0" w:space="0" w:color="auto"/>
      </w:divBdr>
    </w:div>
    <w:div w:id="1380201346">
      <w:bodyDiv w:val="1"/>
      <w:marLeft w:val="0"/>
      <w:marRight w:val="0"/>
      <w:marTop w:val="0"/>
      <w:marBottom w:val="0"/>
      <w:divBdr>
        <w:top w:val="none" w:sz="0" w:space="0" w:color="auto"/>
        <w:left w:val="none" w:sz="0" w:space="0" w:color="auto"/>
        <w:bottom w:val="none" w:sz="0" w:space="0" w:color="auto"/>
        <w:right w:val="none" w:sz="0" w:space="0" w:color="auto"/>
      </w:divBdr>
    </w:div>
    <w:div w:id="1421221694">
      <w:bodyDiv w:val="1"/>
      <w:marLeft w:val="0"/>
      <w:marRight w:val="0"/>
      <w:marTop w:val="0"/>
      <w:marBottom w:val="0"/>
      <w:divBdr>
        <w:top w:val="none" w:sz="0" w:space="0" w:color="auto"/>
        <w:left w:val="none" w:sz="0" w:space="0" w:color="auto"/>
        <w:bottom w:val="none" w:sz="0" w:space="0" w:color="auto"/>
        <w:right w:val="none" w:sz="0" w:space="0" w:color="auto"/>
      </w:divBdr>
    </w:div>
    <w:div w:id="1432429969">
      <w:bodyDiv w:val="1"/>
      <w:marLeft w:val="0"/>
      <w:marRight w:val="0"/>
      <w:marTop w:val="0"/>
      <w:marBottom w:val="0"/>
      <w:divBdr>
        <w:top w:val="none" w:sz="0" w:space="0" w:color="auto"/>
        <w:left w:val="none" w:sz="0" w:space="0" w:color="auto"/>
        <w:bottom w:val="none" w:sz="0" w:space="0" w:color="auto"/>
        <w:right w:val="none" w:sz="0" w:space="0" w:color="auto"/>
      </w:divBdr>
    </w:div>
    <w:div w:id="1437335631">
      <w:bodyDiv w:val="1"/>
      <w:marLeft w:val="0"/>
      <w:marRight w:val="0"/>
      <w:marTop w:val="0"/>
      <w:marBottom w:val="0"/>
      <w:divBdr>
        <w:top w:val="none" w:sz="0" w:space="0" w:color="auto"/>
        <w:left w:val="none" w:sz="0" w:space="0" w:color="auto"/>
        <w:bottom w:val="none" w:sz="0" w:space="0" w:color="auto"/>
        <w:right w:val="none" w:sz="0" w:space="0" w:color="auto"/>
      </w:divBdr>
    </w:div>
    <w:div w:id="1472479911">
      <w:bodyDiv w:val="1"/>
      <w:marLeft w:val="0"/>
      <w:marRight w:val="0"/>
      <w:marTop w:val="0"/>
      <w:marBottom w:val="0"/>
      <w:divBdr>
        <w:top w:val="none" w:sz="0" w:space="0" w:color="auto"/>
        <w:left w:val="none" w:sz="0" w:space="0" w:color="auto"/>
        <w:bottom w:val="none" w:sz="0" w:space="0" w:color="auto"/>
        <w:right w:val="none" w:sz="0" w:space="0" w:color="auto"/>
      </w:divBdr>
    </w:div>
    <w:div w:id="1490251480">
      <w:bodyDiv w:val="1"/>
      <w:marLeft w:val="0"/>
      <w:marRight w:val="0"/>
      <w:marTop w:val="0"/>
      <w:marBottom w:val="0"/>
      <w:divBdr>
        <w:top w:val="none" w:sz="0" w:space="0" w:color="auto"/>
        <w:left w:val="none" w:sz="0" w:space="0" w:color="auto"/>
        <w:bottom w:val="none" w:sz="0" w:space="0" w:color="auto"/>
        <w:right w:val="none" w:sz="0" w:space="0" w:color="auto"/>
      </w:divBdr>
    </w:div>
    <w:div w:id="1491480804">
      <w:bodyDiv w:val="1"/>
      <w:marLeft w:val="0"/>
      <w:marRight w:val="0"/>
      <w:marTop w:val="0"/>
      <w:marBottom w:val="0"/>
      <w:divBdr>
        <w:top w:val="none" w:sz="0" w:space="0" w:color="auto"/>
        <w:left w:val="none" w:sz="0" w:space="0" w:color="auto"/>
        <w:bottom w:val="none" w:sz="0" w:space="0" w:color="auto"/>
        <w:right w:val="none" w:sz="0" w:space="0" w:color="auto"/>
      </w:divBdr>
    </w:div>
    <w:div w:id="1497302923">
      <w:bodyDiv w:val="1"/>
      <w:marLeft w:val="0"/>
      <w:marRight w:val="0"/>
      <w:marTop w:val="0"/>
      <w:marBottom w:val="0"/>
      <w:divBdr>
        <w:top w:val="none" w:sz="0" w:space="0" w:color="auto"/>
        <w:left w:val="none" w:sz="0" w:space="0" w:color="auto"/>
        <w:bottom w:val="none" w:sz="0" w:space="0" w:color="auto"/>
        <w:right w:val="none" w:sz="0" w:space="0" w:color="auto"/>
      </w:divBdr>
    </w:div>
    <w:div w:id="1499225545">
      <w:bodyDiv w:val="1"/>
      <w:marLeft w:val="0"/>
      <w:marRight w:val="0"/>
      <w:marTop w:val="0"/>
      <w:marBottom w:val="0"/>
      <w:divBdr>
        <w:top w:val="none" w:sz="0" w:space="0" w:color="auto"/>
        <w:left w:val="none" w:sz="0" w:space="0" w:color="auto"/>
        <w:bottom w:val="none" w:sz="0" w:space="0" w:color="auto"/>
        <w:right w:val="none" w:sz="0" w:space="0" w:color="auto"/>
      </w:divBdr>
    </w:div>
    <w:div w:id="1513883822">
      <w:bodyDiv w:val="1"/>
      <w:marLeft w:val="0"/>
      <w:marRight w:val="0"/>
      <w:marTop w:val="0"/>
      <w:marBottom w:val="0"/>
      <w:divBdr>
        <w:top w:val="none" w:sz="0" w:space="0" w:color="auto"/>
        <w:left w:val="none" w:sz="0" w:space="0" w:color="auto"/>
        <w:bottom w:val="none" w:sz="0" w:space="0" w:color="auto"/>
        <w:right w:val="none" w:sz="0" w:space="0" w:color="auto"/>
      </w:divBdr>
      <w:divsChild>
        <w:div w:id="942882225">
          <w:marLeft w:val="0"/>
          <w:marRight w:val="0"/>
          <w:marTop w:val="0"/>
          <w:marBottom w:val="0"/>
          <w:divBdr>
            <w:top w:val="none" w:sz="0" w:space="0" w:color="auto"/>
            <w:left w:val="none" w:sz="0" w:space="0" w:color="auto"/>
            <w:bottom w:val="none" w:sz="0" w:space="0" w:color="auto"/>
            <w:right w:val="none" w:sz="0" w:space="0" w:color="auto"/>
          </w:divBdr>
          <w:divsChild>
            <w:div w:id="17160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2061">
      <w:bodyDiv w:val="1"/>
      <w:marLeft w:val="0"/>
      <w:marRight w:val="0"/>
      <w:marTop w:val="0"/>
      <w:marBottom w:val="0"/>
      <w:divBdr>
        <w:top w:val="none" w:sz="0" w:space="0" w:color="auto"/>
        <w:left w:val="none" w:sz="0" w:space="0" w:color="auto"/>
        <w:bottom w:val="none" w:sz="0" w:space="0" w:color="auto"/>
        <w:right w:val="none" w:sz="0" w:space="0" w:color="auto"/>
      </w:divBdr>
    </w:div>
    <w:div w:id="1557429752">
      <w:bodyDiv w:val="1"/>
      <w:marLeft w:val="0"/>
      <w:marRight w:val="0"/>
      <w:marTop w:val="0"/>
      <w:marBottom w:val="0"/>
      <w:divBdr>
        <w:top w:val="none" w:sz="0" w:space="0" w:color="auto"/>
        <w:left w:val="none" w:sz="0" w:space="0" w:color="auto"/>
        <w:bottom w:val="none" w:sz="0" w:space="0" w:color="auto"/>
        <w:right w:val="none" w:sz="0" w:space="0" w:color="auto"/>
      </w:divBdr>
    </w:div>
    <w:div w:id="1585844854">
      <w:bodyDiv w:val="1"/>
      <w:marLeft w:val="0"/>
      <w:marRight w:val="0"/>
      <w:marTop w:val="0"/>
      <w:marBottom w:val="0"/>
      <w:divBdr>
        <w:top w:val="none" w:sz="0" w:space="0" w:color="auto"/>
        <w:left w:val="none" w:sz="0" w:space="0" w:color="auto"/>
        <w:bottom w:val="none" w:sz="0" w:space="0" w:color="auto"/>
        <w:right w:val="none" w:sz="0" w:space="0" w:color="auto"/>
      </w:divBdr>
    </w:div>
    <w:div w:id="1590112438">
      <w:bodyDiv w:val="1"/>
      <w:marLeft w:val="0"/>
      <w:marRight w:val="0"/>
      <w:marTop w:val="0"/>
      <w:marBottom w:val="0"/>
      <w:divBdr>
        <w:top w:val="none" w:sz="0" w:space="0" w:color="auto"/>
        <w:left w:val="none" w:sz="0" w:space="0" w:color="auto"/>
        <w:bottom w:val="none" w:sz="0" w:space="0" w:color="auto"/>
        <w:right w:val="none" w:sz="0" w:space="0" w:color="auto"/>
      </w:divBdr>
    </w:div>
    <w:div w:id="1591306533">
      <w:bodyDiv w:val="1"/>
      <w:marLeft w:val="0"/>
      <w:marRight w:val="0"/>
      <w:marTop w:val="0"/>
      <w:marBottom w:val="0"/>
      <w:divBdr>
        <w:top w:val="none" w:sz="0" w:space="0" w:color="auto"/>
        <w:left w:val="none" w:sz="0" w:space="0" w:color="auto"/>
        <w:bottom w:val="none" w:sz="0" w:space="0" w:color="auto"/>
        <w:right w:val="none" w:sz="0" w:space="0" w:color="auto"/>
      </w:divBdr>
    </w:div>
    <w:div w:id="1597058856">
      <w:bodyDiv w:val="1"/>
      <w:marLeft w:val="0"/>
      <w:marRight w:val="0"/>
      <w:marTop w:val="0"/>
      <w:marBottom w:val="0"/>
      <w:divBdr>
        <w:top w:val="none" w:sz="0" w:space="0" w:color="auto"/>
        <w:left w:val="none" w:sz="0" w:space="0" w:color="auto"/>
        <w:bottom w:val="none" w:sz="0" w:space="0" w:color="auto"/>
        <w:right w:val="none" w:sz="0" w:space="0" w:color="auto"/>
      </w:divBdr>
    </w:div>
    <w:div w:id="1628196341">
      <w:bodyDiv w:val="1"/>
      <w:marLeft w:val="0"/>
      <w:marRight w:val="0"/>
      <w:marTop w:val="0"/>
      <w:marBottom w:val="0"/>
      <w:divBdr>
        <w:top w:val="none" w:sz="0" w:space="0" w:color="auto"/>
        <w:left w:val="none" w:sz="0" w:space="0" w:color="auto"/>
        <w:bottom w:val="none" w:sz="0" w:space="0" w:color="auto"/>
        <w:right w:val="none" w:sz="0" w:space="0" w:color="auto"/>
      </w:divBdr>
    </w:div>
    <w:div w:id="1629436520">
      <w:bodyDiv w:val="1"/>
      <w:marLeft w:val="0"/>
      <w:marRight w:val="0"/>
      <w:marTop w:val="0"/>
      <w:marBottom w:val="0"/>
      <w:divBdr>
        <w:top w:val="none" w:sz="0" w:space="0" w:color="auto"/>
        <w:left w:val="none" w:sz="0" w:space="0" w:color="auto"/>
        <w:bottom w:val="none" w:sz="0" w:space="0" w:color="auto"/>
        <w:right w:val="none" w:sz="0" w:space="0" w:color="auto"/>
      </w:divBdr>
    </w:div>
    <w:div w:id="1642734502">
      <w:bodyDiv w:val="1"/>
      <w:marLeft w:val="0"/>
      <w:marRight w:val="0"/>
      <w:marTop w:val="0"/>
      <w:marBottom w:val="0"/>
      <w:divBdr>
        <w:top w:val="none" w:sz="0" w:space="0" w:color="auto"/>
        <w:left w:val="none" w:sz="0" w:space="0" w:color="auto"/>
        <w:bottom w:val="none" w:sz="0" w:space="0" w:color="auto"/>
        <w:right w:val="none" w:sz="0" w:space="0" w:color="auto"/>
      </w:divBdr>
    </w:div>
    <w:div w:id="1661615827">
      <w:bodyDiv w:val="1"/>
      <w:marLeft w:val="0"/>
      <w:marRight w:val="0"/>
      <w:marTop w:val="0"/>
      <w:marBottom w:val="0"/>
      <w:divBdr>
        <w:top w:val="none" w:sz="0" w:space="0" w:color="auto"/>
        <w:left w:val="none" w:sz="0" w:space="0" w:color="auto"/>
        <w:bottom w:val="none" w:sz="0" w:space="0" w:color="auto"/>
        <w:right w:val="none" w:sz="0" w:space="0" w:color="auto"/>
      </w:divBdr>
    </w:div>
    <w:div w:id="1722171525">
      <w:bodyDiv w:val="1"/>
      <w:marLeft w:val="0"/>
      <w:marRight w:val="0"/>
      <w:marTop w:val="0"/>
      <w:marBottom w:val="0"/>
      <w:divBdr>
        <w:top w:val="none" w:sz="0" w:space="0" w:color="auto"/>
        <w:left w:val="none" w:sz="0" w:space="0" w:color="auto"/>
        <w:bottom w:val="none" w:sz="0" w:space="0" w:color="auto"/>
        <w:right w:val="none" w:sz="0" w:space="0" w:color="auto"/>
      </w:divBdr>
    </w:div>
    <w:div w:id="1831671994">
      <w:bodyDiv w:val="1"/>
      <w:marLeft w:val="0"/>
      <w:marRight w:val="0"/>
      <w:marTop w:val="0"/>
      <w:marBottom w:val="0"/>
      <w:divBdr>
        <w:top w:val="none" w:sz="0" w:space="0" w:color="auto"/>
        <w:left w:val="none" w:sz="0" w:space="0" w:color="auto"/>
        <w:bottom w:val="none" w:sz="0" w:space="0" w:color="auto"/>
        <w:right w:val="none" w:sz="0" w:space="0" w:color="auto"/>
      </w:divBdr>
    </w:div>
    <w:div w:id="1860852906">
      <w:bodyDiv w:val="1"/>
      <w:marLeft w:val="0"/>
      <w:marRight w:val="0"/>
      <w:marTop w:val="0"/>
      <w:marBottom w:val="0"/>
      <w:divBdr>
        <w:top w:val="none" w:sz="0" w:space="0" w:color="auto"/>
        <w:left w:val="none" w:sz="0" w:space="0" w:color="auto"/>
        <w:bottom w:val="none" w:sz="0" w:space="0" w:color="auto"/>
        <w:right w:val="none" w:sz="0" w:space="0" w:color="auto"/>
      </w:divBdr>
    </w:div>
    <w:div w:id="1880581769">
      <w:bodyDiv w:val="1"/>
      <w:marLeft w:val="0"/>
      <w:marRight w:val="0"/>
      <w:marTop w:val="0"/>
      <w:marBottom w:val="0"/>
      <w:divBdr>
        <w:top w:val="none" w:sz="0" w:space="0" w:color="auto"/>
        <w:left w:val="none" w:sz="0" w:space="0" w:color="auto"/>
        <w:bottom w:val="none" w:sz="0" w:space="0" w:color="auto"/>
        <w:right w:val="none" w:sz="0" w:space="0" w:color="auto"/>
      </w:divBdr>
    </w:div>
    <w:div w:id="1886480300">
      <w:bodyDiv w:val="1"/>
      <w:marLeft w:val="0"/>
      <w:marRight w:val="0"/>
      <w:marTop w:val="0"/>
      <w:marBottom w:val="0"/>
      <w:divBdr>
        <w:top w:val="none" w:sz="0" w:space="0" w:color="auto"/>
        <w:left w:val="none" w:sz="0" w:space="0" w:color="auto"/>
        <w:bottom w:val="none" w:sz="0" w:space="0" w:color="auto"/>
        <w:right w:val="none" w:sz="0" w:space="0" w:color="auto"/>
      </w:divBdr>
    </w:div>
    <w:div w:id="1895117922">
      <w:bodyDiv w:val="1"/>
      <w:marLeft w:val="0"/>
      <w:marRight w:val="0"/>
      <w:marTop w:val="0"/>
      <w:marBottom w:val="0"/>
      <w:divBdr>
        <w:top w:val="none" w:sz="0" w:space="0" w:color="auto"/>
        <w:left w:val="none" w:sz="0" w:space="0" w:color="auto"/>
        <w:bottom w:val="none" w:sz="0" w:space="0" w:color="auto"/>
        <w:right w:val="none" w:sz="0" w:space="0" w:color="auto"/>
      </w:divBdr>
    </w:div>
    <w:div w:id="1904827519">
      <w:bodyDiv w:val="1"/>
      <w:marLeft w:val="0"/>
      <w:marRight w:val="0"/>
      <w:marTop w:val="0"/>
      <w:marBottom w:val="0"/>
      <w:divBdr>
        <w:top w:val="none" w:sz="0" w:space="0" w:color="auto"/>
        <w:left w:val="none" w:sz="0" w:space="0" w:color="auto"/>
        <w:bottom w:val="none" w:sz="0" w:space="0" w:color="auto"/>
        <w:right w:val="none" w:sz="0" w:space="0" w:color="auto"/>
      </w:divBdr>
    </w:div>
    <w:div w:id="1949237842">
      <w:bodyDiv w:val="1"/>
      <w:marLeft w:val="0"/>
      <w:marRight w:val="0"/>
      <w:marTop w:val="0"/>
      <w:marBottom w:val="0"/>
      <w:divBdr>
        <w:top w:val="none" w:sz="0" w:space="0" w:color="auto"/>
        <w:left w:val="none" w:sz="0" w:space="0" w:color="auto"/>
        <w:bottom w:val="none" w:sz="0" w:space="0" w:color="auto"/>
        <w:right w:val="none" w:sz="0" w:space="0" w:color="auto"/>
      </w:divBdr>
    </w:div>
    <w:div w:id="1960603133">
      <w:bodyDiv w:val="1"/>
      <w:marLeft w:val="0"/>
      <w:marRight w:val="0"/>
      <w:marTop w:val="0"/>
      <w:marBottom w:val="0"/>
      <w:divBdr>
        <w:top w:val="none" w:sz="0" w:space="0" w:color="auto"/>
        <w:left w:val="none" w:sz="0" w:space="0" w:color="auto"/>
        <w:bottom w:val="none" w:sz="0" w:space="0" w:color="auto"/>
        <w:right w:val="none" w:sz="0" w:space="0" w:color="auto"/>
      </w:divBdr>
    </w:div>
    <w:div w:id="1986079134">
      <w:bodyDiv w:val="1"/>
      <w:marLeft w:val="0"/>
      <w:marRight w:val="0"/>
      <w:marTop w:val="0"/>
      <w:marBottom w:val="0"/>
      <w:divBdr>
        <w:top w:val="none" w:sz="0" w:space="0" w:color="auto"/>
        <w:left w:val="none" w:sz="0" w:space="0" w:color="auto"/>
        <w:bottom w:val="none" w:sz="0" w:space="0" w:color="auto"/>
        <w:right w:val="none" w:sz="0" w:space="0" w:color="auto"/>
      </w:divBdr>
    </w:div>
    <w:div w:id="2011057283">
      <w:bodyDiv w:val="1"/>
      <w:marLeft w:val="0"/>
      <w:marRight w:val="0"/>
      <w:marTop w:val="0"/>
      <w:marBottom w:val="0"/>
      <w:divBdr>
        <w:top w:val="none" w:sz="0" w:space="0" w:color="auto"/>
        <w:left w:val="none" w:sz="0" w:space="0" w:color="auto"/>
        <w:bottom w:val="none" w:sz="0" w:space="0" w:color="auto"/>
        <w:right w:val="none" w:sz="0" w:space="0" w:color="auto"/>
      </w:divBdr>
    </w:div>
    <w:div w:id="2038313895">
      <w:bodyDiv w:val="1"/>
      <w:marLeft w:val="0"/>
      <w:marRight w:val="0"/>
      <w:marTop w:val="0"/>
      <w:marBottom w:val="0"/>
      <w:divBdr>
        <w:top w:val="none" w:sz="0" w:space="0" w:color="auto"/>
        <w:left w:val="none" w:sz="0" w:space="0" w:color="auto"/>
        <w:bottom w:val="none" w:sz="0" w:space="0" w:color="auto"/>
        <w:right w:val="none" w:sz="0" w:space="0" w:color="auto"/>
      </w:divBdr>
    </w:div>
    <w:div w:id="2040817763">
      <w:bodyDiv w:val="1"/>
      <w:marLeft w:val="0"/>
      <w:marRight w:val="0"/>
      <w:marTop w:val="0"/>
      <w:marBottom w:val="0"/>
      <w:divBdr>
        <w:top w:val="none" w:sz="0" w:space="0" w:color="auto"/>
        <w:left w:val="none" w:sz="0" w:space="0" w:color="auto"/>
        <w:bottom w:val="none" w:sz="0" w:space="0" w:color="auto"/>
        <w:right w:val="none" w:sz="0" w:space="0" w:color="auto"/>
      </w:divBdr>
      <w:divsChild>
        <w:div w:id="1610889133">
          <w:marLeft w:val="1800"/>
          <w:marRight w:val="0"/>
          <w:marTop w:val="100"/>
          <w:marBottom w:val="0"/>
          <w:divBdr>
            <w:top w:val="none" w:sz="0" w:space="0" w:color="auto"/>
            <w:left w:val="none" w:sz="0" w:space="0" w:color="auto"/>
            <w:bottom w:val="none" w:sz="0" w:space="0" w:color="auto"/>
            <w:right w:val="none" w:sz="0" w:space="0" w:color="auto"/>
          </w:divBdr>
        </w:div>
      </w:divsChild>
    </w:div>
    <w:div w:id="2079742903">
      <w:bodyDiv w:val="1"/>
      <w:marLeft w:val="0"/>
      <w:marRight w:val="0"/>
      <w:marTop w:val="0"/>
      <w:marBottom w:val="0"/>
      <w:divBdr>
        <w:top w:val="none" w:sz="0" w:space="0" w:color="auto"/>
        <w:left w:val="none" w:sz="0" w:space="0" w:color="auto"/>
        <w:bottom w:val="none" w:sz="0" w:space="0" w:color="auto"/>
        <w:right w:val="none" w:sz="0" w:space="0" w:color="auto"/>
      </w:divBdr>
    </w:div>
    <w:div w:id="2099280834">
      <w:bodyDiv w:val="1"/>
      <w:marLeft w:val="0"/>
      <w:marRight w:val="0"/>
      <w:marTop w:val="0"/>
      <w:marBottom w:val="0"/>
      <w:divBdr>
        <w:top w:val="none" w:sz="0" w:space="0" w:color="auto"/>
        <w:left w:val="none" w:sz="0" w:space="0" w:color="auto"/>
        <w:bottom w:val="none" w:sz="0" w:space="0" w:color="auto"/>
        <w:right w:val="none" w:sz="0" w:space="0" w:color="auto"/>
      </w:divBdr>
      <w:divsChild>
        <w:div w:id="1039432753">
          <w:marLeft w:val="2520"/>
          <w:marRight w:val="0"/>
          <w:marTop w:val="100"/>
          <w:marBottom w:val="0"/>
          <w:divBdr>
            <w:top w:val="none" w:sz="0" w:space="0" w:color="auto"/>
            <w:left w:val="none" w:sz="0" w:space="0" w:color="auto"/>
            <w:bottom w:val="none" w:sz="0" w:space="0" w:color="auto"/>
            <w:right w:val="none" w:sz="0" w:space="0" w:color="auto"/>
          </w:divBdr>
        </w:div>
        <w:div w:id="260263410">
          <w:marLeft w:val="2520"/>
          <w:marRight w:val="0"/>
          <w:marTop w:val="100"/>
          <w:marBottom w:val="0"/>
          <w:divBdr>
            <w:top w:val="none" w:sz="0" w:space="0" w:color="auto"/>
            <w:left w:val="none" w:sz="0" w:space="0" w:color="auto"/>
            <w:bottom w:val="none" w:sz="0" w:space="0" w:color="auto"/>
            <w:right w:val="none" w:sz="0" w:space="0" w:color="auto"/>
          </w:divBdr>
        </w:div>
        <w:div w:id="1911962488">
          <w:marLeft w:val="2520"/>
          <w:marRight w:val="0"/>
          <w:marTop w:val="100"/>
          <w:marBottom w:val="0"/>
          <w:divBdr>
            <w:top w:val="none" w:sz="0" w:space="0" w:color="auto"/>
            <w:left w:val="none" w:sz="0" w:space="0" w:color="auto"/>
            <w:bottom w:val="none" w:sz="0" w:space="0" w:color="auto"/>
            <w:right w:val="none" w:sz="0" w:space="0" w:color="auto"/>
          </w:divBdr>
        </w:div>
      </w:divsChild>
    </w:div>
    <w:div w:id="2125342553">
      <w:bodyDiv w:val="1"/>
      <w:marLeft w:val="0"/>
      <w:marRight w:val="0"/>
      <w:marTop w:val="0"/>
      <w:marBottom w:val="0"/>
      <w:divBdr>
        <w:top w:val="none" w:sz="0" w:space="0" w:color="auto"/>
        <w:left w:val="none" w:sz="0" w:space="0" w:color="auto"/>
        <w:bottom w:val="none" w:sz="0" w:space="0" w:color="auto"/>
        <w:right w:val="none" w:sz="0" w:space="0" w:color="auto"/>
      </w:divBdr>
    </w:div>
    <w:div w:id="2125731066">
      <w:bodyDiv w:val="1"/>
      <w:marLeft w:val="0"/>
      <w:marRight w:val="0"/>
      <w:marTop w:val="0"/>
      <w:marBottom w:val="0"/>
      <w:divBdr>
        <w:top w:val="none" w:sz="0" w:space="0" w:color="auto"/>
        <w:left w:val="none" w:sz="0" w:space="0" w:color="auto"/>
        <w:bottom w:val="none" w:sz="0" w:space="0" w:color="auto"/>
        <w:right w:val="none" w:sz="0" w:space="0" w:color="auto"/>
      </w:divBdr>
    </w:div>
    <w:div w:id="2143887848">
      <w:bodyDiv w:val="1"/>
      <w:marLeft w:val="0"/>
      <w:marRight w:val="0"/>
      <w:marTop w:val="0"/>
      <w:marBottom w:val="0"/>
      <w:divBdr>
        <w:top w:val="none" w:sz="0" w:space="0" w:color="auto"/>
        <w:left w:val="none" w:sz="0" w:space="0" w:color="auto"/>
        <w:bottom w:val="none" w:sz="0" w:space="0" w:color="auto"/>
        <w:right w:val="none" w:sz="0" w:space="0" w:color="auto"/>
      </w:divBdr>
    </w:div>
    <w:div w:id="214414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Pil21</b:Tag>
    <b:SourceType>InternetSite</b:SourceType>
    <b:Guid>{9B3FBCEF-5B81-4D5B-AB27-D219F94C9E00}</b:Guid>
    <b:Title>Pillow Handbuch</b:Title>
    <b:YearAccessed>2021</b:YearAccessed>
    <b:MonthAccessed>09</b:MonthAccessed>
    <b:DayAccessed>10</b:DayAccessed>
    <b:URL>https://pillow.readthedocs.io/en/stable/</b:URL>
    <b:RefOrder>1</b:RefOrder>
  </b:Source>
  <b:Source>
    <b:Tag>Num21</b:Tag>
    <b:SourceType>InternetSite</b:SourceType>
    <b:Guid>{76BFA2C0-D47A-4BEF-96E0-70E224F147FC}</b:Guid>
    <b:Title>NumPy Documentation</b:Title>
    <b:YearAccessed>2021</b:YearAccessed>
    <b:MonthAccessed>09</b:MonthAccessed>
    <b:DayAccessed>10</b:DayAccessed>
    <b:URL>https://numpy.org/doc/stable/user/whatisnumpy.html</b:URL>
    <b:RefOrder>2</b:RefOrder>
  </b:Source>
</b:Sources>
</file>

<file path=customXml/itemProps1.xml><?xml version="1.0" encoding="utf-8"?>
<ds:datastoreItem xmlns:ds="http://schemas.openxmlformats.org/officeDocument/2006/customXml" ds:itemID="{8D39CB37-4ABD-4359-8542-E2D2744DC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752</Words>
  <Characters>4742</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vt:lpstr>
      <vt:lpstr>Template</vt:lpstr>
    </vt:vector>
  </TitlesOfParts>
  <Manager/>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
  <cp:lastModifiedBy/>
  <cp:revision>1</cp:revision>
  <dcterms:created xsi:type="dcterms:W3CDTF">2022-02-07T15:51:00Z</dcterms:created>
  <dcterms:modified xsi:type="dcterms:W3CDTF">2022-02-14T20:39:00Z</dcterms:modified>
  <cp:category>GUIE</cp:category>
</cp:coreProperties>
</file>